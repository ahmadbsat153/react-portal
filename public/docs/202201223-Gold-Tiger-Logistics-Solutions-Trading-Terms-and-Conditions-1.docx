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456" w:type="dxa"/>
        <w:tblInd w:w="-5" w:type="dxa"/>
        <w:tblLook w:val="04A0" w:firstRow="1" w:lastRow="0" w:firstColumn="1" w:lastColumn="0" w:noHBand="0" w:noVBand="1"/>
      </w:tblPr>
      <w:tblGrid>
        <w:gridCol w:w="717"/>
        <w:gridCol w:w="4146"/>
        <w:gridCol w:w="5593"/>
        <w:tblGridChange w:id="0">
          <w:tblGrid>
            <w:gridCol w:w="717"/>
            <w:gridCol w:w="4146"/>
            <w:gridCol w:w="5593"/>
          </w:tblGrid>
        </w:tblGridChange>
      </w:tblGrid>
      <w:tr w:rsidR="00194CC1" w14:paraId="1AD7639D" w14:textId="77777777" w:rsidTr="00814021">
        <w:trPr>
          <w:trHeight w:val="665"/>
        </w:trPr>
        <w:tc>
          <w:tcPr>
            <w:tcW w:w="10456" w:type="dxa"/>
            <w:gridSpan w:val="3"/>
          </w:tcPr>
          <w:p w14:paraId="0E65177D" w14:textId="77777777" w:rsidR="00194CC1" w:rsidRDefault="00194CC1" w:rsidP="00194CC1">
            <w:pPr>
              <w:pStyle w:val="TableParagraph"/>
              <w:spacing w:before="18"/>
              <w:ind w:left="258"/>
              <w:rPr>
                <w:b/>
                <w:sz w:val="24"/>
              </w:rPr>
            </w:pPr>
            <w:r>
              <w:rPr>
                <w:b/>
                <w:sz w:val="24"/>
              </w:rPr>
              <w:t>We confirm acceptance of Gold Tiger Logistics Solutions terms and conditions as outlined below.</w:t>
            </w:r>
          </w:p>
          <w:p w14:paraId="3DE5255E" w14:textId="67AF998D" w:rsidR="00194CC1" w:rsidRPr="00194CC1" w:rsidRDefault="00194CC1" w:rsidP="00194CC1">
            <w:pPr>
              <w:pStyle w:val="TableParagraph"/>
              <w:spacing w:before="88"/>
              <w:ind w:left="261"/>
              <w:rPr>
                <w:b/>
                <w:sz w:val="14"/>
              </w:rPr>
            </w:pPr>
            <w:r>
              <w:rPr>
                <w:b/>
                <w:color w:val="FF0000"/>
                <w:w w:val="105"/>
                <w:sz w:val="14"/>
              </w:rPr>
              <w:t>Standard Term and Conditions apply to this quotation, which I have read and agree to:</w:t>
            </w:r>
          </w:p>
        </w:tc>
      </w:tr>
      <w:tr w:rsidR="00194CC1" w14:paraId="483308E9" w14:textId="77777777" w:rsidTr="00946A42">
        <w:trPr>
          <w:trHeight w:val="136"/>
        </w:trPr>
        <w:tc>
          <w:tcPr>
            <w:tcW w:w="4863" w:type="dxa"/>
            <w:gridSpan w:val="2"/>
          </w:tcPr>
          <w:p w14:paraId="54154285" w14:textId="0D2D8753" w:rsidR="00194CC1" w:rsidRPr="00D363CA" w:rsidRDefault="00194CC1">
            <w:pPr>
              <w:rPr>
                <w:b/>
                <w:sz w:val="24"/>
                <w:szCs w:val="24"/>
              </w:rPr>
            </w:pPr>
            <w:r w:rsidRPr="00D363CA">
              <w:rPr>
                <w:b/>
                <w:sz w:val="24"/>
                <w:szCs w:val="24"/>
              </w:rPr>
              <w:t>Company</w:t>
            </w:r>
          </w:p>
        </w:tc>
        <w:tc>
          <w:tcPr>
            <w:tcW w:w="5593" w:type="dxa"/>
          </w:tcPr>
          <w:p w14:paraId="4EA5C2E7" w14:textId="137BDB0D" w:rsidR="00194CC1" w:rsidRPr="00D363CA" w:rsidRDefault="00194CC1">
            <w:pPr>
              <w:rPr>
                <w:b/>
              </w:rPr>
            </w:pPr>
            <w:r w:rsidRPr="00D363CA">
              <w:rPr>
                <w:b/>
              </w:rPr>
              <w:t>Quote and conditions Accepted by (Name of</w:t>
            </w:r>
            <w:r w:rsidRPr="00D363CA">
              <w:rPr>
                <w:b/>
                <w:spacing w:val="-10"/>
              </w:rPr>
              <w:t xml:space="preserve"> </w:t>
            </w:r>
            <w:r w:rsidR="00D363CA" w:rsidRPr="00D363CA">
              <w:rPr>
                <w:b/>
                <w:spacing w:val="-10"/>
              </w:rPr>
              <w:t>A</w:t>
            </w:r>
            <w:r w:rsidRPr="00D363CA">
              <w:rPr>
                <w:b/>
              </w:rPr>
              <w:t>uthority)</w:t>
            </w:r>
          </w:p>
        </w:tc>
      </w:tr>
      <w:tr w:rsidR="00194CC1" w14:paraId="620E530B" w14:textId="77777777" w:rsidTr="00946A42">
        <w:tc>
          <w:tcPr>
            <w:tcW w:w="4863" w:type="dxa"/>
            <w:gridSpan w:val="2"/>
          </w:tcPr>
          <w:p w14:paraId="68E9A92F" w14:textId="77777777" w:rsidR="00194CC1" w:rsidRPr="00D363CA" w:rsidRDefault="00194CC1">
            <w:pPr>
              <w:rPr>
                <w:b/>
                <w:sz w:val="24"/>
                <w:szCs w:val="24"/>
              </w:rPr>
            </w:pPr>
          </w:p>
        </w:tc>
        <w:tc>
          <w:tcPr>
            <w:tcW w:w="5593" w:type="dxa"/>
          </w:tcPr>
          <w:p w14:paraId="670C6868" w14:textId="77777777" w:rsidR="00194CC1" w:rsidRPr="00D363CA" w:rsidRDefault="00194CC1">
            <w:pPr>
              <w:rPr>
                <w:b/>
                <w:sz w:val="24"/>
                <w:szCs w:val="24"/>
              </w:rPr>
            </w:pPr>
          </w:p>
        </w:tc>
      </w:tr>
      <w:tr w:rsidR="00373850" w14:paraId="2B569E5C" w14:textId="77777777" w:rsidTr="00946A42">
        <w:tc>
          <w:tcPr>
            <w:tcW w:w="4863" w:type="dxa"/>
            <w:gridSpan w:val="2"/>
          </w:tcPr>
          <w:p w14:paraId="5A2FFD0E" w14:textId="22DD3BFE" w:rsidR="00373850" w:rsidRPr="00D363CA" w:rsidRDefault="00373850">
            <w:pPr>
              <w:rPr>
                <w:b/>
                <w:sz w:val="24"/>
                <w:szCs w:val="24"/>
              </w:rPr>
            </w:pPr>
            <w:r w:rsidRPr="00373850">
              <w:rPr>
                <w:b/>
                <w:sz w:val="24"/>
                <w:szCs w:val="24"/>
              </w:rPr>
              <w:t>Guarantor (name):</w:t>
            </w:r>
          </w:p>
        </w:tc>
        <w:tc>
          <w:tcPr>
            <w:tcW w:w="5593" w:type="dxa"/>
          </w:tcPr>
          <w:p w14:paraId="7E0BF22D" w14:textId="6735EEDE" w:rsidR="00373850" w:rsidRPr="00D363CA" w:rsidRDefault="00373850">
            <w:pPr>
              <w:rPr>
                <w:b/>
              </w:rPr>
            </w:pPr>
            <w:r w:rsidRPr="00373850">
              <w:rPr>
                <w:b/>
              </w:rPr>
              <w:t>Guarantor Signature:</w:t>
            </w:r>
          </w:p>
        </w:tc>
      </w:tr>
      <w:tr w:rsidR="00373850" w14:paraId="187F7CAC" w14:textId="77777777" w:rsidTr="00946A42">
        <w:tc>
          <w:tcPr>
            <w:tcW w:w="4863" w:type="dxa"/>
            <w:gridSpan w:val="2"/>
          </w:tcPr>
          <w:p w14:paraId="35060C8F" w14:textId="77777777" w:rsidR="00373850" w:rsidRPr="00D363CA" w:rsidRDefault="00373850">
            <w:pPr>
              <w:rPr>
                <w:b/>
                <w:sz w:val="24"/>
                <w:szCs w:val="24"/>
              </w:rPr>
            </w:pPr>
          </w:p>
        </w:tc>
        <w:tc>
          <w:tcPr>
            <w:tcW w:w="5593" w:type="dxa"/>
          </w:tcPr>
          <w:p w14:paraId="441C9B52" w14:textId="77777777" w:rsidR="00373850" w:rsidRPr="00D363CA" w:rsidRDefault="00373850">
            <w:pPr>
              <w:rPr>
                <w:b/>
              </w:rPr>
            </w:pPr>
          </w:p>
        </w:tc>
      </w:tr>
      <w:tr w:rsidR="00194CC1" w14:paraId="5F1033EB" w14:textId="77777777" w:rsidTr="00946A42">
        <w:tc>
          <w:tcPr>
            <w:tcW w:w="4863" w:type="dxa"/>
            <w:gridSpan w:val="2"/>
          </w:tcPr>
          <w:p w14:paraId="5A94B119" w14:textId="0A86E4C1" w:rsidR="00194CC1" w:rsidRPr="00D363CA" w:rsidRDefault="00194CC1" w:rsidP="006C44D4">
            <w:pPr>
              <w:tabs>
                <w:tab w:val="center" w:pos="2323"/>
              </w:tabs>
              <w:rPr>
                <w:b/>
                <w:sz w:val="24"/>
                <w:szCs w:val="24"/>
              </w:rPr>
            </w:pPr>
            <w:r w:rsidRPr="00D363CA">
              <w:rPr>
                <w:b/>
                <w:sz w:val="24"/>
                <w:szCs w:val="24"/>
              </w:rPr>
              <w:t>Date</w:t>
            </w:r>
            <w:r w:rsidR="006C44D4">
              <w:rPr>
                <w:b/>
                <w:sz w:val="24"/>
                <w:szCs w:val="24"/>
              </w:rPr>
              <w:tab/>
            </w:r>
          </w:p>
        </w:tc>
        <w:tc>
          <w:tcPr>
            <w:tcW w:w="5593" w:type="dxa"/>
          </w:tcPr>
          <w:p w14:paraId="155AFFB3" w14:textId="0A55ADC1" w:rsidR="00194CC1" w:rsidRPr="00946A42" w:rsidRDefault="00194CC1">
            <w:pPr>
              <w:rPr>
                <w:b/>
                <w:sz w:val="20"/>
                <w:szCs w:val="20"/>
              </w:rPr>
            </w:pPr>
            <w:r w:rsidRPr="00946A42">
              <w:rPr>
                <w:b/>
                <w:sz w:val="20"/>
                <w:szCs w:val="20"/>
              </w:rPr>
              <w:t>Quote and conditions Accepted by (Signature of Authority)</w:t>
            </w:r>
          </w:p>
        </w:tc>
      </w:tr>
      <w:tr w:rsidR="00194CC1" w14:paraId="5DAD5F4D" w14:textId="77777777" w:rsidTr="00946A42">
        <w:tc>
          <w:tcPr>
            <w:tcW w:w="4863" w:type="dxa"/>
            <w:gridSpan w:val="2"/>
          </w:tcPr>
          <w:p w14:paraId="0BA49990" w14:textId="77777777" w:rsidR="00194CC1" w:rsidRPr="00D363CA" w:rsidRDefault="00194CC1">
            <w:pPr>
              <w:rPr>
                <w:b/>
                <w:sz w:val="24"/>
                <w:szCs w:val="24"/>
              </w:rPr>
            </w:pPr>
          </w:p>
        </w:tc>
        <w:tc>
          <w:tcPr>
            <w:tcW w:w="5593" w:type="dxa"/>
          </w:tcPr>
          <w:p w14:paraId="44A3DEF6" w14:textId="77777777" w:rsidR="00194CC1" w:rsidRPr="00D363CA" w:rsidRDefault="00194CC1">
            <w:pPr>
              <w:rPr>
                <w:b/>
                <w:sz w:val="24"/>
                <w:szCs w:val="24"/>
              </w:rPr>
            </w:pPr>
          </w:p>
        </w:tc>
      </w:tr>
      <w:tr w:rsidR="00194CC1" w:rsidRPr="00D363CA" w14:paraId="46693B50" w14:textId="77777777" w:rsidTr="00814021">
        <w:tc>
          <w:tcPr>
            <w:tcW w:w="10456" w:type="dxa"/>
            <w:gridSpan w:val="3"/>
          </w:tcPr>
          <w:p w14:paraId="0401716E" w14:textId="0D42E7D4" w:rsidR="00194CC1" w:rsidRPr="00373850" w:rsidRDefault="00194CC1" w:rsidP="00946A42">
            <w:pPr>
              <w:jc w:val="center"/>
              <w:rPr>
                <w:b/>
              </w:rPr>
            </w:pPr>
            <w:r w:rsidRPr="00373850">
              <w:rPr>
                <w:b/>
                <w:w w:val="105"/>
              </w:rPr>
              <w:t>Gold Tiger Logistics Solutions Pty Ltd – Terms &amp; Conditions of Storage, Handling and all Freight Cartage</w:t>
            </w:r>
          </w:p>
        </w:tc>
      </w:tr>
      <w:tr w:rsidR="00194CC1" w:rsidRPr="00946A42" w14:paraId="0A8D66C3" w14:textId="77777777" w:rsidTr="00946A42">
        <w:tc>
          <w:tcPr>
            <w:tcW w:w="717" w:type="dxa"/>
            <w:shd w:val="clear" w:color="auto" w:fill="CABE73"/>
          </w:tcPr>
          <w:p w14:paraId="4E3D6773" w14:textId="2FC27ABF" w:rsidR="00814021" w:rsidRPr="00946A42" w:rsidRDefault="00194CC1" w:rsidP="00814021">
            <w:pPr>
              <w:rPr>
                <w:rFonts w:ascii="Arial" w:hAnsi="Arial" w:cs="Arial"/>
                <w:b/>
                <w:bCs/>
                <w:sz w:val="20"/>
                <w:szCs w:val="20"/>
              </w:rPr>
            </w:pPr>
            <w:r w:rsidRPr="00946A42">
              <w:rPr>
                <w:rFonts w:ascii="Arial" w:hAnsi="Arial" w:cs="Arial"/>
                <w:b/>
                <w:bCs/>
                <w:sz w:val="20"/>
                <w:szCs w:val="20"/>
              </w:rPr>
              <w:t>1</w:t>
            </w:r>
          </w:p>
        </w:tc>
        <w:tc>
          <w:tcPr>
            <w:tcW w:w="9739" w:type="dxa"/>
            <w:gridSpan w:val="2"/>
            <w:shd w:val="clear" w:color="auto" w:fill="CABE73"/>
          </w:tcPr>
          <w:p w14:paraId="24B68EB4" w14:textId="67879344" w:rsidR="00194CC1" w:rsidRPr="00946A42" w:rsidRDefault="00373850" w:rsidP="00814021">
            <w:pPr>
              <w:rPr>
                <w:rFonts w:ascii="Arial" w:hAnsi="Arial" w:cs="Arial"/>
                <w:b/>
                <w:bCs/>
                <w:sz w:val="20"/>
                <w:szCs w:val="20"/>
              </w:rPr>
            </w:pPr>
            <w:r w:rsidRPr="00946A42">
              <w:rPr>
                <w:rFonts w:ascii="Arial" w:hAnsi="Arial" w:cs="Arial"/>
                <w:b/>
                <w:bCs/>
                <w:w w:val="105"/>
                <w:sz w:val="20"/>
                <w:szCs w:val="20"/>
              </w:rPr>
              <w:t>Acceptance</w:t>
            </w:r>
          </w:p>
        </w:tc>
      </w:tr>
      <w:tr w:rsidR="00194CC1" w:rsidRPr="00946A42" w14:paraId="17F10B10" w14:textId="77777777" w:rsidTr="00946A42">
        <w:tc>
          <w:tcPr>
            <w:tcW w:w="717" w:type="dxa"/>
          </w:tcPr>
          <w:p w14:paraId="6DABF25F" w14:textId="44984464" w:rsidR="00194CC1" w:rsidRPr="00946A42" w:rsidRDefault="00814021">
            <w:pPr>
              <w:rPr>
                <w:rFonts w:ascii="Arial" w:hAnsi="Arial" w:cs="Arial"/>
                <w:sz w:val="20"/>
                <w:szCs w:val="20"/>
              </w:rPr>
            </w:pPr>
            <w:r w:rsidRPr="00946A42">
              <w:rPr>
                <w:rFonts w:ascii="Arial" w:hAnsi="Arial" w:cs="Arial"/>
                <w:sz w:val="20"/>
                <w:szCs w:val="20"/>
              </w:rPr>
              <w:t>1.1</w:t>
            </w:r>
          </w:p>
        </w:tc>
        <w:tc>
          <w:tcPr>
            <w:tcW w:w="9739" w:type="dxa"/>
            <w:gridSpan w:val="2"/>
          </w:tcPr>
          <w:p w14:paraId="787E14CE" w14:textId="782601BA" w:rsidR="00194CC1" w:rsidRPr="00946A42" w:rsidRDefault="00373850" w:rsidP="00814021">
            <w:pPr>
              <w:pStyle w:val="TableParagraph"/>
              <w:spacing w:before="43"/>
              <w:rPr>
                <w:rFonts w:ascii="Arial" w:hAnsi="Arial" w:cs="Arial"/>
                <w:sz w:val="20"/>
                <w:szCs w:val="20"/>
              </w:rPr>
            </w:pPr>
            <w:r w:rsidRPr="00946A42">
              <w:rPr>
                <w:rFonts w:ascii="Arial" w:hAnsi="Arial" w:cs="Arial"/>
                <w:sz w:val="20"/>
                <w:szCs w:val="20"/>
              </w:rPr>
              <w:t xml:space="preserve">GTLS provides logistics solutions including transport, handling and storage of Goods ("the Services").  </w:t>
            </w:r>
          </w:p>
        </w:tc>
      </w:tr>
      <w:tr w:rsidR="00194CC1" w:rsidRPr="00946A42" w14:paraId="5962E3CD" w14:textId="77777777" w:rsidTr="00946A42">
        <w:tc>
          <w:tcPr>
            <w:tcW w:w="717" w:type="dxa"/>
          </w:tcPr>
          <w:p w14:paraId="154231C4" w14:textId="795C886A" w:rsidR="00194CC1" w:rsidRPr="00946A42" w:rsidRDefault="00373850">
            <w:pPr>
              <w:rPr>
                <w:rFonts w:ascii="Arial" w:hAnsi="Arial" w:cs="Arial"/>
                <w:sz w:val="20"/>
                <w:szCs w:val="20"/>
              </w:rPr>
            </w:pPr>
            <w:r w:rsidRPr="00946A42">
              <w:rPr>
                <w:rFonts w:ascii="Arial" w:hAnsi="Arial" w:cs="Arial"/>
                <w:sz w:val="20"/>
                <w:szCs w:val="20"/>
              </w:rPr>
              <w:t>1.2</w:t>
            </w:r>
          </w:p>
        </w:tc>
        <w:tc>
          <w:tcPr>
            <w:tcW w:w="9739" w:type="dxa"/>
            <w:gridSpan w:val="2"/>
          </w:tcPr>
          <w:p w14:paraId="277BF496" w14:textId="01F391A0" w:rsidR="00814021" w:rsidRPr="00946A42" w:rsidRDefault="00373850" w:rsidP="00373850">
            <w:pPr>
              <w:rPr>
                <w:rFonts w:ascii="Arial" w:hAnsi="Arial" w:cs="Arial"/>
                <w:sz w:val="20"/>
                <w:szCs w:val="20"/>
              </w:rPr>
            </w:pPr>
            <w:r w:rsidRPr="00946A42">
              <w:rPr>
                <w:rFonts w:ascii="Arial" w:hAnsi="Arial" w:cs="Arial"/>
                <w:sz w:val="20"/>
                <w:szCs w:val="20"/>
              </w:rPr>
              <w:t>Any instructions received by GTLS from the Customer for the supply of the Services shall constitute acceptance of the terms of this Agreement.  Instructions may be received in writing (including electronically) or orally by GTLS from the Customer.</w:t>
            </w:r>
          </w:p>
        </w:tc>
      </w:tr>
      <w:tr w:rsidR="00814021" w:rsidRPr="00946A42" w14:paraId="097FA5B5" w14:textId="77777777" w:rsidTr="00946A42">
        <w:tc>
          <w:tcPr>
            <w:tcW w:w="717" w:type="dxa"/>
          </w:tcPr>
          <w:p w14:paraId="41CA09FC" w14:textId="07C9A9B8" w:rsidR="00814021" w:rsidRPr="00946A42" w:rsidRDefault="00373850" w:rsidP="00814021">
            <w:pPr>
              <w:rPr>
                <w:rFonts w:ascii="Arial" w:hAnsi="Arial" w:cs="Arial"/>
                <w:sz w:val="20"/>
                <w:szCs w:val="20"/>
              </w:rPr>
            </w:pPr>
            <w:r w:rsidRPr="00946A42">
              <w:rPr>
                <w:rFonts w:ascii="Arial" w:hAnsi="Arial" w:cs="Arial"/>
                <w:sz w:val="20"/>
                <w:szCs w:val="20"/>
              </w:rPr>
              <w:t>1.3</w:t>
            </w:r>
          </w:p>
        </w:tc>
        <w:tc>
          <w:tcPr>
            <w:tcW w:w="9739" w:type="dxa"/>
            <w:gridSpan w:val="2"/>
          </w:tcPr>
          <w:p w14:paraId="7EEDF291" w14:textId="30E87E60" w:rsidR="00814021" w:rsidRPr="00946A42" w:rsidRDefault="00373850" w:rsidP="00814021">
            <w:pPr>
              <w:pStyle w:val="TableParagraph"/>
              <w:spacing w:before="19"/>
              <w:ind w:left="24"/>
              <w:rPr>
                <w:rFonts w:ascii="Arial" w:hAnsi="Arial" w:cs="Arial"/>
                <w:sz w:val="20"/>
                <w:szCs w:val="20"/>
              </w:rPr>
            </w:pPr>
            <w:r w:rsidRPr="00946A42">
              <w:rPr>
                <w:rFonts w:ascii="Arial" w:hAnsi="Arial" w:cs="Arial"/>
                <w:sz w:val="20"/>
                <w:szCs w:val="20"/>
              </w:rPr>
              <w:t>Upon acceptance of these terms and conditions by the Customer the terms and conditions are irrevocable and can only be rescinded in accordance with these terms and conditions or with the written consent of the Managing Director of GTLS.</w:t>
            </w:r>
          </w:p>
        </w:tc>
      </w:tr>
      <w:tr w:rsidR="00814021" w:rsidRPr="00946A42" w14:paraId="30C28202" w14:textId="77777777" w:rsidTr="00946A42">
        <w:tc>
          <w:tcPr>
            <w:tcW w:w="717" w:type="dxa"/>
            <w:shd w:val="clear" w:color="auto" w:fill="CABE73"/>
          </w:tcPr>
          <w:p w14:paraId="0104BC24" w14:textId="6244FEE4" w:rsidR="00814021" w:rsidRPr="00946A42" w:rsidRDefault="00373850" w:rsidP="00814021">
            <w:pPr>
              <w:rPr>
                <w:rFonts w:ascii="Arial" w:hAnsi="Arial" w:cs="Arial"/>
                <w:b/>
                <w:bCs/>
                <w:sz w:val="20"/>
                <w:szCs w:val="20"/>
              </w:rPr>
            </w:pPr>
            <w:r w:rsidRPr="00946A42">
              <w:rPr>
                <w:rFonts w:ascii="Arial" w:hAnsi="Arial" w:cs="Arial"/>
                <w:b/>
                <w:bCs/>
                <w:sz w:val="20"/>
                <w:szCs w:val="20"/>
              </w:rPr>
              <w:t>2</w:t>
            </w:r>
          </w:p>
        </w:tc>
        <w:tc>
          <w:tcPr>
            <w:tcW w:w="9739" w:type="dxa"/>
            <w:gridSpan w:val="2"/>
            <w:shd w:val="clear" w:color="auto" w:fill="CABE73"/>
          </w:tcPr>
          <w:p w14:paraId="2DB26B13" w14:textId="544646D5" w:rsidR="00814021" w:rsidRPr="00946A42" w:rsidRDefault="00373850" w:rsidP="00814021">
            <w:pPr>
              <w:rPr>
                <w:rFonts w:ascii="Arial" w:hAnsi="Arial" w:cs="Arial"/>
                <w:b/>
                <w:bCs/>
                <w:sz w:val="20"/>
                <w:szCs w:val="20"/>
              </w:rPr>
            </w:pPr>
            <w:r w:rsidRPr="00946A42">
              <w:rPr>
                <w:rFonts w:ascii="Arial" w:hAnsi="Arial" w:cs="Arial"/>
                <w:b/>
                <w:bCs/>
                <w:sz w:val="20"/>
                <w:szCs w:val="20"/>
              </w:rPr>
              <w:t>Definitions</w:t>
            </w:r>
          </w:p>
        </w:tc>
      </w:tr>
      <w:tr w:rsidR="00814021" w:rsidRPr="00946A42" w14:paraId="3E0F37F3" w14:textId="77777777" w:rsidTr="00946A42">
        <w:tc>
          <w:tcPr>
            <w:tcW w:w="717" w:type="dxa"/>
          </w:tcPr>
          <w:p w14:paraId="31025E5B" w14:textId="76B96ECB" w:rsidR="00814021" w:rsidRPr="00946A42" w:rsidRDefault="00373850" w:rsidP="00814021">
            <w:pPr>
              <w:rPr>
                <w:rFonts w:ascii="Arial" w:hAnsi="Arial" w:cs="Arial"/>
                <w:sz w:val="20"/>
                <w:szCs w:val="20"/>
              </w:rPr>
            </w:pPr>
            <w:r w:rsidRPr="00946A42">
              <w:rPr>
                <w:rFonts w:ascii="Arial" w:hAnsi="Arial" w:cs="Arial"/>
                <w:sz w:val="20"/>
                <w:szCs w:val="20"/>
              </w:rPr>
              <w:t>2.1</w:t>
            </w:r>
          </w:p>
        </w:tc>
        <w:tc>
          <w:tcPr>
            <w:tcW w:w="9739" w:type="dxa"/>
            <w:gridSpan w:val="2"/>
          </w:tcPr>
          <w:p w14:paraId="6AE1723C" w14:textId="65E84694" w:rsidR="00814021" w:rsidRPr="00946A42" w:rsidRDefault="00373850" w:rsidP="00814021">
            <w:pPr>
              <w:rPr>
                <w:rFonts w:ascii="Arial" w:hAnsi="Arial" w:cs="Arial"/>
                <w:sz w:val="20"/>
                <w:szCs w:val="20"/>
              </w:rPr>
            </w:pPr>
            <w:r w:rsidRPr="00946A42">
              <w:rPr>
                <w:rFonts w:ascii="Arial" w:hAnsi="Arial" w:cs="Arial"/>
                <w:sz w:val="20"/>
                <w:szCs w:val="20"/>
              </w:rPr>
              <w:t>In this Agreement, the following definitions shall apply:</w:t>
            </w:r>
          </w:p>
          <w:p w14:paraId="1AE8936E" w14:textId="564A6975" w:rsidR="00373850" w:rsidRPr="00946A42" w:rsidRDefault="00373850" w:rsidP="00D81746">
            <w:pPr>
              <w:pStyle w:val="ListParagraph"/>
              <w:numPr>
                <w:ilvl w:val="0"/>
                <w:numId w:val="7"/>
              </w:numPr>
              <w:rPr>
                <w:rFonts w:ascii="Arial" w:hAnsi="Arial" w:cs="Arial"/>
                <w:sz w:val="20"/>
                <w:szCs w:val="20"/>
              </w:rPr>
            </w:pPr>
            <w:r w:rsidRPr="00946A42">
              <w:rPr>
                <w:rFonts w:ascii="Arial" w:hAnsi="Arial" w:cs="Arial"/>
                <w:sz w:val="20"/>
                <w:szCs w:val="20"/>
              </w:rPr>
              <w:t>"Agreement" means this agreement and any schedule or annexure to this agreement and includes any variation agreed by the parties in writing.</w:t>
            </w:r>
          </w:p>
          <w:p w14:paraId="7FBC9F17" w14:textId="3E246668" w:rsidR="00373850" w:rsidRPr="00946A42" w:rsidRDefault="00373850" w:rsidP="00D81746">
            <w:pPr>
              <w:pStyle w:val="ListParagraph"/>
              <w:numPr>
                <w:ilvl w:val="0"/>
                <w:numId w:val="7"/>
              </w:numPr>
              <w:rPr>
                <w:rFonts w:ascii="Arial" w:hAnsi="Arial" w:cs="Arial"/>
                <w:sz w:val="20"/>
                <w:szCs w:val="20"/>
              </w:rPr>
            </w:pPr>
            <w:r w:rsidRPr="00946A42">
              <w:rPr>
                <w:rFonts w:ascii="Arial" w:hAnsi="Arial" w:cs="Arial"/>
                <w:sz w:val="20"/>
                <w:szCs w:val="20"/>
              </w:rPr>
              <w:t>"Business Day" means a day other than a Saturday, Sunday or gazetted public holiday in the capital city of the state in which the Services are predominantly delivered.</w:t>
            </w:r>
          </w:p>
          <w:p w14:paraId="15798351" w14:textId="6D31A67E" w:rsidR="00373850" w:rsidRPr="00946A42" w:rsidRDefault="00373850" w:rsidP="00D81746">
            <w:pPr>
              <w:pStyle w:val="ListParagraph"/>
              <w:numPr>
                <w:ilvl w:val="0"/>
                <w:numId w:val="7"/>
              </w:numPr>
              <w:rPr>
                <w:rFonts w:ascii="Arial" w:hAnsi="Arial" w:cs="Arial"/>
                <w:sz w:val="20"/>
                <w:szCs w:val="20"/>
              </w:rPr>
            </w:pPr>
            <w:r w:rsidRPr="00946A42">
              <w:rPr>
                <w:rFonts w:ascii="Arial" w:hAnsi="Arial" w:cs="Arial"/>
                <w:sz w:val="20"/>
                <w:szCs w:val="20"/>
              </w:rPr>
              <w:t>“Consignee” shall mean the person to whom the Goods are to be delivered by way of GTLS’s Services.</w:t>
            </w:r>
          </w:p>
          <w:p w14:paraId="13C82A25" w14:textId="010580EC" w:rsidR="00B52970" w:rsidRPr="00B52970" w:rsidRDefault="00B52970" w:rsidP="00D81746">
            <w:pPr>
              <w:pStyle w:val="ListParagraph"/>
              <w:numPr>
                <w:ilvl w:val="0"/>
                <w:numId w:val="7"/>
              </w:numPr>
              <w:rPr>
                <w:rFonts w:ascii="Arial" w:hAnsi="Arial" w:cs="Arial"/>
                <w:sz w:val="20"/>
                <w:szCs w:val="20"/>
              </w:rPr>
            </w:pPr>
            <w:r>
              <w:rPr>
                <w:rFonts w:eastAsia="Times New Roman"/>
              </w:rPr>
              <w:t>“Customer” shall mean any customer who engages GTLS to provide the Services and includes any person or persons acting on behalf of and with the authority of the Customer.  Where more than one Customer has entered into this Agreement, the Customers shall be jointly and severally liable for all payments of the Price and otherwise complying with this Agreement.</w:t>
            </w:r>
          </w:p>
          <w:p w14:paraId="34DD2F92" w14:textId="7CCB0693" w:rsidR="00373850" w:rsidRPr="00946A42" w:rsidRDefault="00373850" w:rsidP="00D81746">
            <w:pPr>
              <w:pStyle w:val="ListParagraph"/>
              <w:numPr>
                <w:ilvl w:val="0"/>
                <w:numId w:val="7"/>
              </w:numPr>
              <w:rPr>
                <w:rFonts w:ascii="Arial" w:hAnsi="Arial" w:cs="Arial"/>
                <w:sz w:val="20"/>
                <w:szCs w:val="20"/>
              </w:rPr>
            </w:pPr>
            <w:r w:rsidRPr="00946A42">
              <w:rPr>
                <w:rFonts w:ascii="Arial" w:hAnsi="Arial" w:cs="Arial"/>
                <w:sz w:val="20"/>
                <w:szCs w:val="20"/>
              </w:rPr>
              <w:t>"Goods" means any goods collected, carried, transported, delivered or stored by GTLS for or on behalf of the Customer, and includes cargo together with any container, packaging, or pallet(s) to be moved from one place to another by way of GTLS’s Services, or for storage by GTLS.</w:t>
            </w:r>
          </w:p>
          <w:p w14:paraId="11627C34" w14:textId="07075CFC" w:rsidR="00373850" w:rsidRPr="00946A42" w:rsidRDefault="00373850" w:rsidP="00D81746">
            <w:pPr>
              <w:pStyle w:val="ListParagraph"/>
              <w:numPr>
                <w:ilvl w:val="0"/>
                <w:numId w:val="7"/>
              </w:numPr>
              <w:rPr>
                <w:rFonts w:ascii="Arial" w:hAnsi="Arial" w:cs="Arial"/>
                <w:sz w:val="20"/>
                <w:szCs w:val="20"/>
              </w:rPr>
            </w:pPr>
            <w:r w:rsidRPr="00946A42">
              <w:rPr>
                <w:rFonts w:ascii="Arial" w:hAnsi="Arial" w:cs="Arial"/>
                <w:sz w:val="20"/>
                <w:szCs w:val="20"/>
              </w:rPr>
              <w:t>"GST" means a tax on goods, services and other things including any value added tax, broad based consumption tax or other similar tax introduced in any jurisdiction in Australia, and includes taxes levied in accordance with the A New Tax System (Goods and Services Tax) Act 1999 (</w:t>
            </w:r>
            <w:proofErr w:type="spellStart"/>
            <w:r w:rsidRPr="00946A42">
              <w:rPr>
                <w:rFonts w:ascii="Arial" w:hAnsi="Arial" w:cs="Arial"/>
                <w:sz w:val="20"/>
                <w:szCs w:val="20"/>
              </w:rPr>
              <w:t>Cth</w:t>
            </w:r>
            <w:proofErr w:type="spellEnd"/>
            <w:r w:rsidRPr="00946A42">
              <w:rPr>
                <w:rFonts w:ascii="Arial" w:hAnsi="Arial" w:cs="Arial"/>
                <w:sz w:val="20"/>
                <w:szCs w:val="20"/>
              </w:rPr>
              <w:t>).</w:t>
            </w:r>
          </w:p>
          <w:p w14:paraId="4086ECFD" w14:textId="791AF4AB" w:rsidR="00373850" w:rsidRPr="00946A42" w:rsidRDefault="00373850" w:rsidP="00D81746">
            <w:pPr>
              <w:pStyle w:val="ListParagraph"/>
              <w:numPr>
                <w:ilvl w:val="0"/>
                <w:numId w:val="7"/>
              </w:numPr>
              <w:rPr>
                <w:rFonts w:ascii="Arial" w:hAnsi="Arial" w:cs="Arial"/>
                <w:sz w:val="20"/>
                <w:szCs w:val="20"/>
              </w:rPr>
            </w:pPr>
            <w:r w:rsidRPr="00946A42">
              <w:rPr>
                <w:rFonts w:ascii="Arial" w:hAnsi="Arial" w:cs="Arial"/>
                <w:sz w:val="20"/>
                <w:szCs w:val="20"/>
              </w:rPr>
              <w:t>“GTLS” shall mean Gold Tiger Logistics Solutions Pty Ltd A.C.N. 142 447 818 and its successors and assigns or any person acting on behalf of and with the authority of GTLS.</w:t>
            </w:r>
          </w:p>
          <w:p w14:paraId="1A294C1E" w14:textId="47064A0A" w:rsidR="00373850" w:rsidRPr="00946A42" w:rsidRDefault="00373850" w:rsidP="00D81746">
            <w:pPr>
              <w:pStyle w:val="ListParagraph"/>
              <w:numPr>
                <w:ilvl w:val="0"/>
                <w:numId w:val="7"/>
              </w:numPr>
              <w:rPr>
                <w:rFonts w:ascii="Arial" w:hAnsi="Arial" w:cs="Arial"/>
                <w:sz w:val="20"/>
                <w:szCs w:val="20"/>
              </w:rPr>
            </w:pPr>
            <w:r w:rsidRPr="00946A42">
              <w:rPr>
                <w:rFonts w:ascii="Arial" w:hAnsi="Arial" w:cs="Arial"/>
                <w:sz w:val="20"/>
                <w:szCs w:val="20"/>
              </w:rPr>
              <w:t>“Guarantor” means that person (or persons), or entity who agrees herein to be liable for the debts of the Customer on a principal debtor basis.</w:t>
            </w:r>
          </w:p>
          <w:p w14:paraId="57532F7B" w14:textId="382B0E5A" w:rsidR="00373850" w:rsidRPr="00946A42" w:rsidRDefault="00373850" w:rsidP="00D81746">
            <w:pPr>
              <w:pStyle w:val="ListParagraph"/>
              <w:numPr>
                <w:ilvl w:val="0"/>
                <w:numId w:val="7"/>
              </w:numPr>
              <w:rPr>
                <w:rFonts w:ascii="Arial" w:hAnsi="Arial" w:cs="Arial"/>
                <w:sz w:val="20"/>
                <w:szCs w:val="20"/>
              </w:rPr>
            </w:pPr>
            <w:r w:rsidRPr="00946A42">
              <w:rPr>
                <w:rFonts w:ascii="Arial" w:hAnsi="Arial" w:cs="Arial"/>
                <w:sz w:val="20"/>
                <w:szCs w:val="20"/>
              </w:rPr>
              <w:t>"Intellectual Property Rights" means all intellectual property rights, including patents, registered and unregistered designs, registered and unregistered designs trademarks and service marks, rights in the nature of unfair competition rights, copyright, database rights, typographical arrangements, report formats and all similar property rights including those subsisting (in any part of the world) in inventions, designs, drawings, performances, computer programs, semi-conductor topographies, trade secrets, business names, goodwill and the style of and presentation of goods or services and applications for protection of any of the above rights.</w:t>
            </w:r>
          </w:p>
          <w:p w14:paraId="66D251A2" w14:textId="4948E7D7" w:rsidR="00373850" w:rsidRPr="00946A42" w:rsidRDefault="00373850" w:rsidP="00D81746">
            <w:pPr>
              <w:pStyle w:val="ListParagraph"/>
              <w:numPr>
                <w:ilvl w:val="0"/>
                <w:numId w:val="7"/>
              </w:numPr>
              <w:rPr>
                <w:rFonts w:ascii="Arial" w:hAnsi="Arial" w:cs="Arial"/>
                <w:sz w:val="20"/>
                <w:szCs w:val="20"/>
              </w:rPr>
            </w:pPr>
            <w:r w:rsidRPr="00946A42">
              <w:rPr>
                <w:rFonts w:ascii="Arial" w:hAnsi="Arial" w:cs="Arial"/>
                <w:sz w:val="20"/>
                <w:szCs w:val="20"/>
              </w:rPr>
              <w:t>"Price" means the fees and charges set out in any quotation</w:t>
            </w:r>
            <w:r w:rsidR="00B52970">
              <w:rPr>
                <w:rFonts w:ascii="Arial" w:hAnsi="Arial" w:cs="Arial"/>
                <w:sz w:val="20"/>
                <w:szCs w:val="20"/>
              </w:rPr>
              <w:t xml:space="preserve"> </w:t>
            </w:r>
            <w:r w:rsidRPr="00946A42">
              <w:rPr>
                <w:rFonts w:ascii="Arial" w:hAnsi="Arial" w:cs="Arial"/>
                <w:sz w:val="20"/>
                <w:szCs w:val="20"/>
              </w:rPr>
              <w:t xml:space="preserve">on the condition any such quotation is accepted by the Customer within thirty (30) days from the date such quotation is provided to the </w:t>
            </w:r>
            <w:r w:rsidRPr="00946A42">
              <w:rPr>
                <w:rFonts w:ascii="Arial" w:hAnsi="Arial" w:cs="Arial"/>
                <w:sz w:val="20"/>
                <w:szCs w:val="20"/>
              </w:rPr>
              <w:lastRenderedPageBreak/>
              <w:t>Customer; otherwise the price shall be as indicated on invoices provided by GTLS to the Customer in respect of Services supplied.</w:t>
            </w:r>
          </w:p>
          <w:p w14:paraId="11EBC3F0" w14:textId="6BD9C254" w:rsidR="00373850" w:rsidRPr="00946A42" w:rsidRDefault="00373850" w:rsidP="00D81746">
            <w:pPr>
              <w:pStyle w:val="ListParagraph"/>
              <w:numPr>
                <w:ilvl w:val="0"/>
                <w:numId w:val="7"/>
              </w:numPr>
              <w:rPr>
                <w:rFonts w:ascii="Arial" w:hAnsi="Arial" w:cs="Arial"/>
                <w:sz w:val="20"/>
                <w:szCs w:val="20"/>
              </w:rPr>
            </w:pPr>
            <w:r w:rsidRPr="00946A42">
              <w:rPr>
                <w:rFonts w:ascii="Arial" w:hAnsi="Arial" w:cs="Arial"/>
                <w:sz w:val="20"/>
                <w:szCs w:val="20"/>
              </w:rPr>
              <w:t>“Services” shall mean all services supplied by GTLS to the Customer and are as described on the quotations, invoices, consignment note, airway bills, manifests, sales order or any other forms as provided by GTLS to the Customer and includes any advice or recommendations.</w:t>
            </w:r>
          </w:p>
          <w:p w14:paraId="1C00F9A4" w14:textId="27BBEF37" w:rsidR="00373850" w:rsidRPr="00946A42" w:rsidRDefault="00373850" w:rsidP="00D81746">
            <w:pPr>
              <w:pStyle w:val="ListParagraph"/>
              <w:numPr>
                <w:ilvl w:val="0"/>
                <w:numId w:val="7"/>
              </w:numPr>
              <w:rPr>
                <w:rFonts w:ascii="Arial" w:hAnsi="Arial" w:cs="Arial"/>
                <w:sz w:val="20"/>
                <w:szCs w:val="20"/>
              </w:rPr>
            </w:pPr>
            <w:r w:rsidRPr="00946A42">
              <w:rPr>
                <w:rFonts w:ascii="Arial" w:hAnsi="Arial" w:cs="Arial"/>
                <w:sz w:val="20"/>
                <w:szCs w:val="20"/>
              </w:rPr>
              <w:t>“Sub-Contractor” shall mean and include:</w:t>
            </w:r>
          </w:p>
          <w:p w14:paraId="6FD4C6D0" w14:textId="2DF7468F" w:rsidR="00373850" w:rsidRPr="00946A42" w:rsidRDefault="00373850" w:rsidP="00D81746">
            <w:pPr>
              <w:pStyle w:val="ListParagraph"/>
              <w:numPr>
                <w:ilvl w:val="2"/>
                <w:numId w:val="7"/>
              </w:numPr>
              <w:ind w:left="1517" w:hanging="283"/>
              <w:rPr>
                <w:rFonts w:ascii="Arial" w:hAnsi="Arial" w:cs="Arial"/>
                <w:sz w:val="20"/>
                <w:szCs w:val="20"/>
              </w:rPr>
            </w:pPr>
            <w:r w:rsidRPr="00946A42">
              <w:rPr>
                <w:rFonts w:ascii="Arial" w:hAnsi="Arial" w:cs="Arial"/>
                <w:sz w:val="20"/>
                <w:szCs w:val="20"/>
              </w:rPr>
              <w:t>railways or airways operated by the Commonwealth or any state or any other country or by any corporation; or</w:t>
            </w:r>
          </w:p>
          <w:p w14:paraId="025A9BB8" w14:textId="51CD974F" w:rsidR="00373850" w:rsidRPr="00946A42" w:rsidRDefault="00373850" w:rsidP="00D81746">
            <w:pPr>
              <w:pStyle w:val="ListParagraph"/>
              <w:numPr>
                <w:ilvl w:val="2"/>
                <w:numId w:val="7"/>
              </w:numPr>
              <w:ind w:left="1517" w:hanging="283"/>
              <w:rPr>
                <w:rFonts w:ascii="Arial" w:hAnsi="Arial" w:cs="Arial"/>
                <w:sz w:val="20"/>
                <w:szCs w:val="20"/>
              </w:rPr>
            </w:pPr>
            <w:r w:rsidRPr="00946A42">
              <w:rPr>
                <w:rFonts w:ascii="Arial" w:hAnsi="Arial" w:cs="Arial"/>
                <w:sz w:val="20"/>
                <w:szCs w:val="20"/>
              </w:rPr>
              <w:t>any other person, firm or GTLS with whom GTLS may arrange for the carriage or storage of any Goods the subject of the contract; or</w:t>
            </w:r>
          </w:p>
          <w:p w14:paraId="42EAA02A" w14:textId="29A59885" w:rsidR="00373850" w:rsidRPr="00946A42" w:rsidRDefault="00373850" w:rsidP="00D81746">
            <w:pPr>
              <w:pStyle w:val="ListParagraph"/>
              <w:numPr>
                <w:ilvl w:val="2"/>
                <w:numId w:val="7"/>
              </w:numPr>
              <w:ind w:left="1517" w:hanging="283"/>
              <w:rPr>
                <w:rFonts w:ascii="Arial" w:hAnsi="Arial" w:cs="Arial"/>
                <w:sz w:val="20"/>
                <w:szCs w:val="20"/>
              </w:rPr>
            </w:pPr>
            <w:r w:rsidRPr="00946A42">
              <w:rPr>
                <w:rFonts w:ascii="Arial" w:hAnsi="Arial" w:cs="Arial"/>
                <w:sz w:val="20"/>
                <w:szCs w:val="20"/>
              </w:rPr>
              <w:t>any person who is now or hereafter a servant, agent, employee or sub-contractor of any of the persons referred to in clause 2.1(l)(</w:t>
            </w:r>
            <w:proofErr w:type="spellStart"/>
            <w:r w:rsidRPr="00946A42">
              <w:rPr>
                <w:rFonts w:ascii="Arial" w:hAnsi="Arial" w:cs="Arial"/>
                <w:sz w:val="20"/>
                <w:szCs w:val="20"/>
              </w:rPr>
              <w:t>i</w:t>
            </w:r>
            <w:proofErr w:type="spellEnd"/>
            <w:r w:rsidRPr="00946A42">
              <w:rPr>
                <w:rFonts w:ascii="Arial" w:hAnsi="Arial" w:cs="Arial"/>
                <w:sz w:val="20"/>
                <w:szCs w:val="20"/>
              </w:rPr>
              <w:t>) and clause 2.1(l(ii).</w:t>
            </w:r>
          </w:p>
        </w:tc>
      </w:tr>
      <w:tr w:rsidR="00814021" w:rsidRPr="00946A42" w14:paraId="601BEC8E" w14:textId="77777777" w:rsidTr="00946A42">
        <w:tc>
          <w:tcPr>
            <w:tcW w:w="717" w:type="dxa"/>
            <w:shd w:val="clear" w:color="auto" w:fill="CABE73"/>
          </w:tcPr>
          <w:p w14:paraId="68E22869" w14:textId="1C55A627" w:rsidR="00814021" w:rsidRPr="00946A42" w:rsidRDefault="005D0BB0" w:rsidP="00814021">
            <w:pPr>
              <w:rPr>
                <w:rFonts w:ascii="Arial" w:hAnsi="Arial" w:cs="Arial"/>
                <w:b/>
                <w:bCs/>
                <w:sz w:val="20"/>
                <w:szCs w:val="20"/>
              </w:rPr>
            </w:pPr>
            <w:r w:rsidRPr="00946A42">
              <w:rPr>
                <w:rFonts w:ascii="Arial" w:hAnsi="Arial" w:cs="Arial"/>
                <w:b/>
                <w:bCs/>
                <w:sz w:val="20"/>
                <w:szCs w:val="20"/>
              </w:rPr>
              <w:lastRenderedPageBreak/>
              <w:t>3</w:t>
            </w:r>
          </w:p>
        </w:tc>
        <w:tc>
          <w:tcPr>
            <w:tcW w:w="9739" w:type="dxa"/>
            <w:gridSpan w:val="2"/>
            <w:shd w:val="clear" w:color="auto" w:fill="CABE73"/>
          </w:tcPr>
          <w:p w14:paraId="47353AC2" w14:textId="07F1BCE1" w:rsidR="00814021" w:rsidRPr="00946A42" w:rsidRDefault="005D0BB0" w:rsidP="00814021">
            <w:pPr>
              <w:rPr>
                <w:rFonts w:ascii="Arial" w:hAnsi="Arial" w:cs="Arial"/>
                <w:b/>
                <w:bCs/>
                <w:sz w:val="20"/>
                <w:szCs w:val="20"/>
              </w:rPr>
            </w:pPr>
            <w:r w:rsidRPr="00946A42">
              <w:rPr>
                <w:rFonts w:ascii="Arial" w:hAnsi="Arial" w:cs="Arial"/>
                <w:b/>
                <w:bCs/>
                <w:sz w:val="20"/>
                <w:szCs w:val="20"/>
              </w:rPr>
              <w:t>Interpretation</w:t>
            </w:r>
          </w:p>
        </w:tc>
      </w:tr>
      <w:tr w:rsidR="00814021" w:rsidRPr="00946A42" w14:paraId="70853B20" w14:textId="77777777" w:rsidTr="00946A42">
        <w:tc>
          <w:tcPr>
            <w:tcW w:w="717" w:type="dxa"/>
            <w:shd w:val="clear" w:color="auto" w:fill="auto"/>
          </w:tcPr>
          <w:p w14:paraId="2A4EF9C0" w14:textId="40C22655" w:rsidR="00814021" w:rsidRPr="00946A42" w:rsidRDefault="005D0BB0" w:rsidP="005D0BB0">
            <w:pPr>
              <w:rPr>
                <w:rFonts w:ascii="Arial" w:hAnsi="Arial" w:cs="Arial"/>
                <w:sz w:val="20"/>
                <w:szCs w:val="20"/>
              </w:rPr>
            </w:pPr>
            <w:r w:rsidRPr="00946A42">
              <w:rPr>
                <w:rFonts w:ascii="Arial" w:hAnsi="Arial" w:cs="Arial"/>
                <w:sz w:val="20"/>
                <w:szCs w:val="20"/>
              </w:rPr>
              <w:t>3.1</w:t>
            </w:r>
          </w:p>
        </w:tc>
        <w:tc>
          <w:tcPr>
            <w:tcW w:w="9739" w:type="dxa"/>
            <w:gridSpan w:val="2"/>
            <w:shd w:val="clear" w:color="auto" w:fill="auto"/>
          </w:tcPr>
          <w:p w14:paraId="32CFFF63" w14:textId="38032F2D" w:rsidR="00814021" w:rsidRPr="00946A42" w:rsidRDefault="005D0BB0" w:rsidP="00814021">
            <w:pPr>
              <w:pStyle w:val="TableParagraph"/>
              <w:spacing w:before="19"/>
              <w:ind w:left="24"/>
              <w:rPr>
                <w:rFonts w:ascii="Arial" w:hAnsi="Arial" w:cs="Arial"/>
                <w:sz w:val="20"/>
                <w:szCs w:val="20"/>
              </w:rPr>
            </w:pPr>
            <w:r w:rsidRPr="00946A42">
              <w:rPr>
                <w:rFonts w:ascii="Arial" w:hAnsi="Arial" w:cs="Arial"/>
                <w:sz w:val="20"/>
                <w:szCs w:val="20"/>
              </w:rPr>
              <w:t>These terms and conditions are to be read in conjunction with GTLS’s quotation, consignment note, agreement, airway bills, manifests, or any other forms as provided by GTLS to the Customer. If there are any inconsistencies between these documents then the terms and conditions contained in this document shall prevail.</w:t>
            </w:r>
          </w:p>
        </w:tc>
      </w:tr>
      <w:tr w:rsidR="00814021" w:rsidRPr="00946A42" w14:paraId="3F87E75F" w14:textId="77777777" w:rsidTr="00946A42">
        <w:tc>
          <w:tcPr>
            <w:tcW w:w="717" w:type="dxa"/>
            <w:shd w:val="clear" w:color="auto" w:fill="CABE73"/>
          </w:tcPr>
          <w:p w14:paraId="4235B337" w14:textId="6D35A9D6" w:rsidR="00814021" w:rsidRPr="00946A42" w:rsidRDefault="005D0BB0" w:rsidP="00814021">
            <w:pPr>
              <w:rPr>
                <w:rFonts w:ascii="Arial" w:hAnsi="Arial" w:cs="Arial"/>
                <w:b/>
                <w:bCs/>
                <w:sz w:val="20"/>
                <w:szCs w:val="20"/>
              </w:rPr>
            </w:pPr>
            <w:r w:rsidRPr="00946A42">
              <w:rPr>
                <w:rFonts w:ascii="Arial" w:hAnsi="Arial" w:cs="Arial"/>
                <w:b/>
                <w:bCs/>
                <w:sz w:val="20"/>
                <w:szCs w:val="20"/>
              </w:rPr>
              <w:t>4</w:t>
            </w:r>
          </w:p>
        </w:tc>
        <w:tc>
          <w:tcPr>
            <w:tcW w:w="9739" w:type="dxa"/>
            <w:gridSpan w:val="2"/>
            <w:shd w:val="clear" w:color="auto" w:fill="CABE73"/>
          </w:tcPr>
          <w:p w14:paraId="21291142" w14:textId="03296FE4" w:rsidR="00D363CA" w:rsidRPr="00946A42" w:rsidRDefault="005D0BB0" w:rsidP="00814021">
            <w:pPr>
              <w:rPr>
                <w:rFonts w:ascii="Arial" w:hAnsi="Arial" w:cs="Arial"/>
                <w:b/>
                <w:bCs/>
                <w:sz w:val="20"/>
                <w:szCs w:val="20"/>
              </w:rPr>
            </w:pPr>
            <w:r w:rsidRPr="00946A42">
              <w:rPr>
                <w:rFonts w:ascii="Arial" w:hAnsi="Arial" w:cs="Arial"/>
                <w:b/>
                <w:bCs/>
                <w:sz w:val="20"/>
                <w:szCs w:val="20"/>
              </w:rPr>
              <w:t>Term and Termination</w:t>
            </w:r>
          </w:p>
        </w:tc>
      </w:tr>
      <w:tr w:rsidR="00814021" w:rsidRPr="00946A42" w14:paraId="01D4B05C" w14:textId="77777777" w:rsidTr="00946A42">
        <w:tc>
          <w:tcPr>
            <w:tcW w:w="717" w:type="dxa"/>
            <w:shd w:val="clear" w:color="auto" w:fill="auto"/>
          </w:tcPr>
          <w:p w14:paraId="5BC3EB8C" w14:textId="79A25427" w:rsidR="00814021" w:rsidRPr="00946A42" w:rsidRDefault="005D0BB0" w:rsidP="00814021">
            <w:pPr>
              <w:rPr>
                <w:rFonts w:ascii="Arial" w:hAnsi="Arial" w:cs="Arial"/>
                <w:sz w:val="20"/>
                <w:szCs w:val="20"/>
              </w:rPr>
            </w:pPr>
            <w:r w:rsidRPr="00946A42">
              <w:rPr>
                <w:rFonts w:ascii="Arial" w:hAnsi="Arial" w:cs="Arial"/>
                <w:sz w:val="20"/>
                <w:szCs w:val="20"/>
              </w:rPr>
              <w:t>4.1</w:t>
            </w:r>
          </w:p>
        </w:tc>
        <w:tc>
          <w:tcPr>
            <w:tcW w:w="9739" w:type="dxa"/>
            <w:gridSpan w:val="2"/>
            <w:shd w:val="clear" w:color="auto" w:fill="auto"/>
          </w:tcPr>
          <w:p w14:paraId="06303101" w14:textId="2D317F96" w:rsidR="00814021" w:rsidRPr="00946A42" w:rsidRDefault="005D0BB0" w:rsidP="00814021">
            <w:pPr>
              <w:rPr>
                <w:rFonts w:ascii="Arial" w:hAnsi="Arial" w:cs="Arial"/>
                <w:sz w:val="20"/>
                <w:szCs w:val="20"/>
              </w:rPr>
            </w:pPr>
            <w:r w:rsidRPr="00946A42">
              <w:rPr>
                <w:rFonts w:ascii="Arial" w:hAnsi="Arial" w:cs="Arial"/>
                <w:sz w:val="20"/>
                <w:szCs w:val="20"/>
              </w:rPr>
              <w:t xml:space="preserve">Upon acceptance of these terms and conditions by the Customer, the length of the term of the agreement shall be two (2) years ('the Term') unless otherwise agreed in writing between GTLS and the Customer.  Either party may renew the Term by providing the other party with written notice not less than six (6) months prior to the expiry of the Term.  </w:t>
            </w:r>
          </w:p>
        </w:tc>
      </w:tr>
      <w:tr w:rsidR="00814021" w:rsidRPr="00946A42" w14:paraId="3BBD568E" w14:textId="77777777" w:rsidTr="00946A42">
        <w:tc>
          <w:tcPr>
            <w:tcW w:w="717" w:type="dxa"/>
            <w:shd w:val="clear" w:color="auto" w:fill="auto"/>
          </w:tcPr>
          <w:p w14:paraId="577E675A" w14:textId="35C1F779" w:rsidR="00814021" w:rsidRPr="00946A42" w:rsidRDefault="005D0BB0" w:rsidP="00814021">
            <w:pPr>
              <w:rPr>
                <w:rFonts w:ascii="Arial" w:hAnsi="Arial" w:cs="Arial"/>
                <w:sz w:val="20"/>
                <w:szCs w:val="20"/>
              </w:rPr>
            </w:pPr>
            <w:r w:rsidRPr="00946A42">
              <w:rPr>
                <w:rFonts w:ascii="Arial" w:hAnsi="Arial" w:cs="Arial"/>
                <w:sz w:val="20"/>
                <w:szCs w:val="20"/>
              </w:rPr>
              <w:t>4.2</w:t>
            </w:r>
          </w:p>
        </w:tc>
        <w:tc>
          <w:tcPr>
            <w:tcW w:w="9739" w:type="dxa"/>
            <w:gridSpan w:val="2"/>
            <w:shd w:val="clear" w:color="auto" w:fill="auto"/>
          </w:tcPr>
          <w:p w14:paraId="79278A77" w14:textId="77777777" w:rsidR="00814021" w:rsidRPr="00946A42" w:rsidRDefault="005D0BB0" w:rsidP="00814021">
            <w:pPr>
              <w:rPr>
                <w:rFonts w:ascii="Arial" w:hAnsi="Arial" w:cs="Arial"/>
                <w:sz w:val="20"/>
                <w:szCs w:val="20"/>
              </w:rPr>
            </w:pPr>
            <w:r w:rsidRPr="00946A42">
              <w:rPr>
                <w:rFonts w:ascii="Arial" w:hAnsi="Arial" w:cs="Arial"/>
                <w:sz w:val="20"/>
                <w:szCs w:val="20"/>
              </w:rPr>
              <w:t>GTLS may terminate this Agreement and cease to provide the Services immediately if:</w:t>
            </w:r>
          </w:p>
          <w:p w14:paraId="0359DF4E" w14:textId="77777777" w:rsidR="005D0BB0" w:rsidRPr="00946A42" w:rsidRDefault="005D0BB0" w:rsidP="00D81746">
            <w:pPr>
              <w:pStyle w:val="ListParagraph"/>
              <w:numPr>
                <w:ilvl w:val="0"/>
                <w:numId w:val="8"/>
              </w:numPr>
              <w:rPr>
                <w:rFonts w:ascii="Arial" w:hAnsi="Arial" w:cs="Arial"/>
                <w:sz w:val="20"/>
                <w:szCs w:val="20"/>
              </w:rPr>
            </w:pPr>
            <w:r w:rsidRPr="00946A42">
              <w:rPr>
                <w:rFonts w:ascii="Arial" w:hAnsi="Arial" w:cs="Arial"/>
                <w:sz w:val="20"/>
                <w:szCs w:val="20"/>
              </w:rPr>
              <w:t>the Customer fails to pay any invoice by the due date;</w:t>
            </w:r>
          </w:p>
          <w:p w14:paraId="28DF4F84" w14:textId="77777777" w:rsidR="005D0BB0" w:rsidRPr="00946A42" w:rsidRDefault="005D0BB0" w:rsidP="00D81746">
            <w:pPr>
              <w:pStyle w:val="ListParagraph"/>
              <w:numPr>
                <w:ilvl w:val="0"/>
                <w:numId w:val="8"/>
              </w:numPr>
              <w:rPr>
                <w:rFonts w:ascii="Arial" w:hAnsi="Arial" w:cs="Arial"/>
                <w:sz w:val="20"/>
                <w:szCs w:val="20"/>
              </w:rPr>
            </w:pPr>
            <w:r w:rsidRPr="00946A42">
              <w:rPr>
                <w:rFonts w:ascii="Arial" w:hAnsi="Arial" w:cs="Arial"/>
                <w:sz w:val="20"/>
                <w:szCs w:val="20"/>
              </w:rPr>
              <w:t>the Customer fails to rectify a breach of this Agreement within fourteen (14) days after being given notice by GTLS requiring it to do so;</w:t>
            </w:r>
          </w:p>
          <w:p w14:paraId="345F130D" w14:textId="77777777" w:rsidR="005D0BB0" w:rsidRPr="00946A42" w:rsidRDefault="005D0BB0" w:rsidP="00D81746">
            <w:pPr>
              <w:pStyle w:val="ListParagraph"/>
              <w:numPr>
                <w:ilvl w:val="0"/>
                <w:numId w:val="8"/>
              </w:numPr>
              <w:rPr>
                <w:rFonts w:ascii="Arial" w:hAnsi="Arial" w:cs="Arial"/>
                <w:sz w:val="20"/>
                <w:szCs w:val="20"/>
              </w:rPr>
            </w:pPr>
            <w:r w:rsidRPr="00946A42">
              <w:rPr>
                <w:rFonts w:ascii="Arial" w:hAnsi="Arial" w:cs="Arial"/>
                <w:sz w:val="20"/>
                <w:szCs w:val="20"/>
              </w:rPr>
              <w:t>the Customer enters any arrangement with its creditors or becomes subject to external administration or ceases to be able to pay its debts as and when they become due;</w:t>
            </w:r>
          </w:p>
          <w:p w14:paraId="4CCD56C2" w14:textId="77777777" w:rsidR="005D0BB0" w:rsidRPr="00946A42" w:rsidRDefault="001B6CB1" w:rsidP="00D81746">
            <w:pPr>
              <w:pStyle w:val="ListParagraph"/>
              <w:numPr>
                <w:ilvl w:val="0"/>
                <w:numId w:val="8"/>
              </w:numPr>
              <w:rPr>
                <w:rFonts w:ascii="Arial" w:hAnsi="Arial" w:cs="Arial"/>
                <w:sz w:val="20"/>
                <w:szCs w:val="20"/>
              </w:rPr>
            </w:pPr>
            <w:r w:rsidRPr="00946A42">
              <w:rPr>
                <w:rFonts w:ascii="Arial" w:hAnsi="Arial" w:cs="Arial"/>
                <w:sz w:val="20"/>
                <w:szCs w:val="20"/>
              </w:rPr>
              <w:t>the Customer ceases to carry on business; or</w:t>
            </w:r>
          </w:p>
          <w:p w14:paraId="274FCECD" w14:textId="33B4E742" w:rsidR="001B6CB1" w:rsidRPr="00946A42" w:rsidRDefault="00B52970" w:rsidP="00D81746">
            <w:pPr>
              <w:pStyle w:val="ListParagraph"/>
              <w:numPr>
                <w:ilvl w:val="0"/>
                <w:numId w:val="8"/>
              </w:numPr>
              <w:rPr>
                <w:rFonts w:ascii="Arial" w:hAnsi="Arial" w:cs="Arial"/>
                <w:sz w:val="20"/>
                <w:szCs w:val="20"/>
              </w:rPr>
            </w:pPr>
            <w:r>
              <w:rPr>
                <w:rFonts w:eastAsia="Times New Roman"/>
              </w:rPr>
              <w:t xml:space="preserve">if in accordance with clause 18.1 </w:t>
            </w:r>
            <w:r w:rsidR="001B6CB1" w:rsidRPr="00946A42">
              <w:rPr>
                <w:rFonts w:ascii="Arial" w:hAnsi="Arial" w:cs="Arial"/>
                <w:sz w:val="20"/>
                <w:szCs w:val="20"/>
              </w:rPr>
              <w:t>the Customer receives a credit score, which in GTLS's absolute discretion is deemed too low or is indicative that the Customer is likely to be a credit risk.</w:t>
            </w:r>
          </w:p>
        </w:tc>
      </w:tr>
      <w:tr w:rsidR="00814021" w:rsidRPr="00946A42" w14:paraId="26A8851C" w14:textId="77777777" w:rsidTr="00946A42">
        <w:tc>
          <w:tcPr>
            <w:tcW w:w="717" w:type="dxa"/>
            <w:shd w:val="clear" w:color="auto" w:fill="auto"/>
          </w:tcPr>
          <w:p w14:paraId="69AE5562" w14:textId="5629003A" w:rsidR="00814021" w:rsidRPr="00946A42" w:rsidRDefault="001B6CB1" w:rsidP="00814021">
            <w:pPr>
              <w:rPr>
                <w:rFonts w:ascii="Arial" w:hAnsi="Arial" w:cs="Arial"/>
                <w:sz w:val="20"/>
                <w:szCs w:val="20"/>
              </w:rPr>
            </w:pPr>
            <w:r w:rsidRPr="00946A42">
              <w:rPr>
                <w:rFonts w:ascii="Arial" w:hAnsi="Arial" w:cs="Arial"/>
                <w:sz w:val="20"/>
                <w:szCs w:val="20"/>
              </w:rPr>
              <w:t>4.3</w:t>
            </w:r>
          </w:p>
        </w:tc>
        <w:tc>
          <w:tcPr>
            <w:tcW w:w="9739" w:type="dxa"/>
            <w:gridSpan w:val="2"/>
            <w:shd w:val="clear" w:color="auto" w:fill="auto"/>
          </w:tcPr>
          <w:p w14:paraId="126CAC67" w14:textId="77777777" w:rsidR="00814021" w:rsidRPr="00946A42" w:rsidRDefault="001B6CB1" w:rsidP="00814021">
            <w:pPr>
              <w:rPr>
                <w:rFonts w:ascii="Arial" w:hAnsi="Arial" w:cs="Arial"/>
                <w:sz w:val="20"/>
                <w:szCs w:val="20"/>
              </w:rPr>
            </w:pPr>
            <w:r w:rsidRPr="00946A42">
              <w:rPr>
                <w:rFonts w:ascii="Arial" w:hAnsi="Arial" w:cs="Arial"/>
                <w:sz w:val="20"/>
                <w:szCs w:val="20"/>
              </w:rPr>
              <w:t>The Customer may terminate this Agreement if:</w:t>
            </w:r>
          </w:p>
          <w:p w14:paraId="4E8F5A74" w14:textId="77777777" w:rsidR="001B6CB1" w:rsidRPr="00946A42" w:rsidRDefault="001B6CB1" w:rsidP="00D81746">
            <w:pPr>
              <w:pStyle w:val="ListParagraph"/>
              <w:numPr>
                <w:ilvl w:val="0"/>
                <w:numId w:val="9"/>
              </w:numPr>
              <w:rPr>
                <w:rFonts w:ascii="Arial" w:hAnsi="Arial" w:cs="Arial"/>
                <w:sz w:val="20"/>
                <w:szCs w:val="20"/>
              </w:rPr>
            </w:pPr>
            <w:r w:rsidRPr="00946A42">
              <w:rPr>
                <w:rFonts w:ascii="Arial" w:hAnsi="Arial" w:cs="Arial"/>
                <w:sz w:val="20"/>
                <w:szCs w:val="20"/>
              </w:rPr>
              <w:t>GTLS fails to rectify a breach of this Agreement within fourteen (14) days after being given notice by the Customer requiring it to do so;</w:t>
            </w:r>
          </w:p>
          <w:p w14:paraId="780E8966" w14:textId="77777777" w:rsidR="001B6CB1" w:rsidRPr="00946A42" w:rsidRDefault="001B6CB1" w:rsidP="00D81746">
            <w:pPr>
              <w:pStyle w:val="ListParagraph"/>
              <w:numPr>
                <w:ilvl w:val="0"/>
                <w:numId w:val="9"/>
              </w:numPr>
              <w:rPr>
                <w:rFonts w:ascii="Arial" w:hAnsi="Arial" w:cs="Arial"/>
                <w:sz w:val="20"/>
                <w:szCs w:val="20"/>
              </w:rPr>
            </w:pPr>
            <w:r w:rsidRPr="00946A42">
              <w:rPr>
                <w:rFonts w:ascii="Arial" w:hAnsi="Arial" w:cs="Arial"/>
                <w:sz w:val="20"/>
                <w:szCs w:val="20"/>
              </w:rPr>
              <w:t>GTLS enters any arrangement with its creditors or becomes subject to external administration or ceases to be able to pay its debts as and when they become due;</w:t>
            </w:r>
          </w:p>
          <w:p w14:paraId="600E7B99" w14:textId="495CB89C" w:rsidR="001B6CB1" w:rsidRPr="00946A42" w:rsidRDefault="001B6CB1" w:rsidP="00D81746">
            <w:pPr>
              <w:pStyle w:val="ListParagraph"/>
              <w:numPr>
                <w:ilvl w:val="0"/>
                <w:numId w:val="9"/>
              </w:numPr>
              <w:rPr>
                <w:rFonts w:ascii="Arial" w:hAnsi="Arial" w:cs="Arial"/>
                <w:sz w:val="20"/>
                <w:szCs w:val="20"/>
              </w:rPr>
            </w:pPr>
            <w:r w:rsidRPr="00946A42">
              <w:rPr>
                <w:rFonts w:ascii="Arial" w:hAnsi="Arial" w:cs="Arial"/>
                <w:sz w:val="20"/>
                <w:szCs w:val="20"/>
              </w:rPr>
              <w:t>GTLS ceases to carry on business.</w:t>
            </w:r>
          </w:p>
        </w:tc>
      </w:tr>
      <w:tr w:rsidR="00814021" w:rsidRPr="00946A42" w14:paraId="656D5373" w14:textId="77777777" w:rsidTr="00946A42">
        <w:tc>
          <w:tcPr>
            <w:tcW w:w="717" w:type="dxa"/>
            <w:shd w:val="clear" w:color="auto" w:fill="auto"/>
          </w:tcPr>
          <w:p w14:paraId="2A07458F" w14:textId="15A1C5B5" w:rsidR="00814021" w:rsidRPr="00946A42" w:rsidRDefault="001B6CB1" w:rsidP="00814021">
            <w:pPr>
              <w:rPr>
                <w:rFonts w:ascii="Arial" w:hAnsi="Arial" w:cs="Arial"/>
                <w:sz w:val="20"/>
                <w:szCs w:val="20"/>
              </w:rPr>
            </w:pPr>
            <w:r w:rsidRPr="00946A42">
              <w:rPr>
                <w:rFonts w:ascii="Arial" w:hAnsi="Arial" w:cs="Arial"/>
                <w:sz w:val="20"/>
                <w:szCs w:val="20"/>
              </w:rPr>
              <w:t>4.4</w:t>
            </w:r>
          </w:p>
        </w:tc>
        <w:tc>
          <w:tcPr>
            <w:tcW w:w="9739" w:type="dxa"/>
            <w:gridSpan w:val="2"/>
            <w:shd w:val="clear" w:color="auto" w:fill="auto"/>
          </w:tcPr>
          <w:p w14:paraId="7404563D" w14:textId="6DF7C613" w:rsidR="00814021" w:rsidRPr="00946A42" w:rsidRDefault="001B6CB1" w:rsidP="000E5A80">
            <w:pPr>
              <w:pStyle w:val="TableParagraph"/>
              <w:spacing w:before="19"/>
              <w:ind w:left="24"/>
              <w:rPr>
                <w:rFonts w:ascii="Arial" w:hAnsi="Arial" w:cs="Arial"/>
                <w:sz w:val="20"/>
                <w:szCs w:val="20"/>
              </w:rPr>
            </w:pPr>
            <w:r w:rsidRPr="00946A42">
              <w:rPr>
                <w:rFonts w:ascii="Arial" w:hAnsi="Arial" w:cs="Arial"/>
                <w:sz w:val="20"/>
                <w:szCs w:val="20"/>
              </w:rPr>
              <w:t>Termination does not relieve either party of its obligations pursuant to this Agreement.</w:t>
            </w:r>
          </w:p>
        </w:tc>
      </w:tr>
      <w:tr w:rsidR="00814021" w:rsidRPr="00946A42" w14:paraId="247D7711" w14:textId="77777777" w:rsidTr="00946A42">
        <w:tc>
          <w:tcPr>
            <w:tcW w:w="717" w:type="dxa"/>
          </w:tcPr>
          <w:p w14:paraId="2E275532" w14:textId="25F952AD" w:rsidR="00814021" w:rsidRPr="00946A42" w:rsidRDefault="001E357E" w:rsidP="00814021">
            <w:pPr>
              <w:rPr>
                <w:rFonts w:ascii="Arial" w:hAnsi="Arial" w:cs="Arial"/>
                <w:sz w:val="20"/>
                <w:szCs w:val="20"/>
              </w:rPr>
            </w:pPr>
            <w:r w:rsidRPr="00946A42">
              <w:rPr>
                <w:rFonts w:ascii="Arial" w:hAnsi="Arial" w:cs="Arial"/>
                <w:sz w:val="20"/>
                <w:szCs w:val="20"/>
              </w:rPr>
              <w:t>4.5</w:t>
            </w:r>
          </w:p>
        </w:tc>
        <w:tc>
          <w:tcPr>
            <w:tcW w:w="9739" w:type="dxa"/>
            <w:gridSpan w:val="2"/>
          </w:tcPr>
          <w:p w14:paraId="4F4C0070" w14:textId="77777777" w:rsidR="00814021" w:rsidRPr="00946A42" w:rsidRDefault="001E357E" w:rsidP="00814021">
            <w:pPr>
              <w:rPr>
                <w:rFonts w:ascii="Arial" w:hAnsi="Arial" w:cs="Arial"/>
                <w:sz w:val="20"/>
                <w:szCs w:val="20"/>
              </w:rPr>
            </w:pPr>
            <w:r w:rsidRPr="00946A42">
              <w:rPr>
                <w:rFonts w:ascii="Arial" w:hAnsi="Arial" w:cs="Arial"/>
                <w:sz w:val="20"/>
                <w:szCs w:val="20"/>
              </w:rPr>
              <w:t>Upon the effective date of termination of this Agreement:</w:t>
            </w:r>
          </w:p>
          <w:p w14:paraId="14D4427C" w14:textId="77777777" w:rsidR="001E357E" w:rsidRPr="00946A42" w:rsidRDefault="001E357E" w:rsidP="00D81746">
            <w:pPr>
              <w:pStyle w:val="ListParagraph"/>
              <w:numPr>
                <w:ilvl w:val="0"/>
                <w:numId w:val="10"/>
              </w:numPr>
              <w:rPr>
                <w:rFonts w:ascii="Arial" w:hAnsi="Arial" w:cs="Arial"/>
                <w:sz w:val="20"/>
                <w:szCs w:val="20"/>
              </w:rPr>
            </w:pPr>
            <w:r w:rsidRPr="00946A42">
              <w:rPr>
                <w:rFonts w:ascii="Arial" w:hAnsi="Arial" w:cs="Arial"/>
                <w:sz w:val="20"/>
                <w:szCs w:val="20"/>
              </w:rPr>
              <w:t>GTLS shall immediately cease providing the Services; and</w:t>
            </w:r>
          </w:p>
          <w:p w14:paraId="35FC20A7" w14:textId="62971208" w:rsidR="001E357E" w:rsidRPr="00946A42" w:rsidRDefault="001E357E" w:rsidP="00D81746">
            <w:pPr>
              <w:pStyle w:val="ListParagraph"/>
              <w:numPr>
                <w:ilvl w:val="0"/>
                <w:numId w:val="10"/>
              </w:numPr>
              <w:rPr>
                <w:rFonts w:ascii="Arial" w:hAnsi="Arial" w:cs="Arial"/>
                <w:sz w:val="20"/>
                <w:szCs w:val="20"/>
              </w:rPr>
            </w:pPr>
            <w:r w:rsidRPr="00946A42">
              <w:rPr>
                <w:rFonts w:ascii="Arial" w:hAnsi="Arial" w:cs="Arial"/>
                <w:sz w:val="20"/>
                <w:szCs w:val="20"/>
              </w:rPr>
              <w:t>any and all payment obligations of the Customer pursuant to this Agreement shall become due immediately.</w:t>
            </w:r>
          </w:p>
        </w:tc>
      </w:tr>
      <w:tr w:rsidR="000E5A80" w:rsidRPr="00946A42" w14:paraId="192C8608" w14:textId="77777777" w:rsidTr="00946A42">
        <w:tc>
          <w:tcPr>
            <w:tcW w:w="717" w:type="dxa"/>
            <w:shd w:val="clear" w:color="auto" w:fill="CABE73"/>
          </w:tcPr>
          <w:p w14:paraId="1D2B16E5" w14:textId="589BB5C4" w:rsidR="000E5A80" w:rsidRPr="00946A42" w:rsidRDefault="001E357E" w:rsidP="00814021">
            <w:pPr>
              <w:rPr>
                <w:rFonts w:ascii="Arial" w:hAnsi="Arial" w:cs="Arial"/>
                <w:b/>
                <w:bCs/>
                <w:sz w:val="20"/>
                <w:szCs w:val="20"/>
              </w:rPr>
            </w:pPr>
            <w:r w:rsidRPr="00946A42">
              <w:rPr>
                <w:rFonts w:ascii="Arial" w:hAnsi="Arial" w:cs="Arial"/>
                <w:b/>
                <w:bCs/>
                <w:sz w:val="20"/>
                <w:szCs w:val="20"/>
              </w:rPr>
              <w:t>5</w:t>
            </w:r>
          </w:p>
        </w:tc>
        <w:tc>
          <w:tcPr>
            <w:tcW w:w="9739" w:type="dxa"/>
            <w:gridSpan w:val="2"/>
            <w:shd w:val="clear" w:color="auto" w:fill="CABE73"/>
          </w:tcPr>
          <w:p w14:paraId="191A188D" w14:textId="27D31947" w:rsidR="000E5A80" w:rsidRPr="00946A42" w:rsidRDefault="001E357E" w:rsidP="00814021">
            <w:pPr>
              <w:rPr>
                <w:rFonts w:ascii="Arial" w:hAnsi="Arial" w:cs="Arial"/>
                <w:b/>
                <w:bCs/>
                <w:sz w:val="20"/>
                <w:szCs w:val="20"/>
              </w:rPr>
            </w:pPr>
            <w:r w:rsidRPr="00946A42">
              <w:rPr>
                <w:rFonts w:ascii="Arial" w:hAnsi="Arial" w:cs="Arial"/>
                <w:b/>
                <w:bCs/>
                <w:sz w:val="20"/>
                <w:szCs w:val="20"/>
              </w:rPr>
              <w:t xml:space="preserve">Price </w:t>
            </w:r>
            <w:proofErr w:type="gramStart"/>
            <w:r w:rsidRPr="00946A42">
              <w:rPr>
                <w:rFonts w:ascii="Arial" w:hAnsi="Arial" w:cs="Arial"/>
                <w:b/>
                <w:bCs/>
                <w:sz w:val="20"/>
                <w:szCs w:val="20"/>
              </w:rPr>
              <w:t>And</w:t>
            </w:r>
            <w:proofErr w:type="gramEnd"/>
            <w:r w:rsidRPr="00946A42">
              <w:rPr>
                <w:rFonts w:ascii="Arial" w:hAnsi="Arial" w:cs="Arial"/>
                <w:b/>
                <w:bCs/>
                <w:sz w:val="20"/>
                <w:szCs w:val="20"/>
              </w:rPr>
              <w:t xml:space="preserve"> Payment</w:t>
            </w:r>
          </w:p>
        </w:tc>
      </w:tr>
      <w:tr w:rsidR="000E5A80" w:rsidRPr="00946A42" w14:paraId="57F8F10D" w14:textId="77777777" w:rsidTr="00946A42">
        <w:tc>
          <w:tcPr>
            <w:tcW w:w="717" w:type="dxa"/>
            <w:shd w:val="clear" w:color="auto" w:fill="auto"/>
          </w:tcPr>
          <w:p w14:paraId="5C1EAC35" w14:textId="219FD0A4" w:rsidR="000E5A80" w:rsidRPr="00946A42" w:rsidRDefault="001E357E" w:rsidP="00814021">
            <w:pPr>
              <w:rPr>
                <w:rFonts w:ascii="Arial" w:hAnsi="Arial" w:cs="Arial"/>
                <w:sz w:val="20"/>
                <w:szCs w:val="20"/>
              </w:rPr>
            </w:pPr>
            <w:r w:rsidRPr="00946A42">
              <w:rPr>
                <w:rFonts w:ascii="Arial" w:hAnsi="Arial" w:cs="Arial"/>
                <w:sz w:val="20"/>
                <w:szCs w:val="20"/>
              </w:rPr>
              <w:t>5.1</w:t>
            </w:r>
          </w:p>
        </w:tc>
        <w:tc>
          <w:tcPr>
            <w:tcW w:w="9739" w:type="dxa"/>
            <w:gridSpan w:val="2"/>
            <w:shd w:val="clear" w:color="auto" w:fill="auto"/>
          </w:tcPr>
          <w:p w14:paraId="1FC15C26" w14:textId="5588CF6F" w:rsidR="000E5A80" w:rsidRPr="00946A42" w:rsidRDefault="001E357E" w:rsidP="00814021">
            <w:pPr>
              <w:rPr>
                <w:rFonts w:ascii="Arial" w:hAnsi="Arial" w:cs="Arial"/>
                <w:sz w:val="20"/>
                <w:szCs w:val="20"/>
              </w:rPr>
            </w:pPr>
            <w:r w:rsidRPr="00946A42">
              <w:rPr>
                <w:rFonts w:ascii="Arial" w:hAnsi="Arial" w:cs="Arial"/>
                <w:sz w:val="20"/>
                <w:szCs w:val="20"/>
              </w:rPr>
              <w:t>In consideration for performance of the Services, the Customer shall pay to GTLS the Price for all Services in accordance with this Agreement.</w:t>
            </w:r>
          </w:p>
        </w:tc>
      </w:tr>
      <w:tr w:rsidR="000E5A80" w:rsidRPr="00946A42" w14:paraId="464667FB" w14:textId="77777777" w:rsidTr="00946A42">
        <w:tc>
          <w:tcPr>
            <w:tcW w:w="717" w:type="dxa"/>
            <w:shd w:val="clear" w:color="auto" w:fill="auto"/>
          </w:tcPr>
          <w:p w14:paraId="044451FF" w14:textId="58778EB4" w:rsidR="000E5A80" w:rsidRPr="00946A42" w:rsidRDefault="001E357E" w:rsidP="00814021">
            <w:pPr>
              <w:rPr>
                <w:rFonts w:ascii="Arial" w:hAnsi="Arial" w:cs="Arial"/>
                <w:sz w:val="20"/>
                <w:szCs w:val="20"/>
              </w:rPr>
            </w:pPr>
            <w:r w:rsidRPr="00946A42">
              <w:rPr>
                <w:rFonts w:ascii="Arial" w:hAnsi="Arial" w:cs="Arial"/>
                <w:sz w:val="20"/>
                <w:szCs w:val="20"/>
              </w:rPr>
              <w:t>5.2</w:t>
            </w:r>
          </w:p>
        </w:tc>
        <w:tc>
          <w:tcPr>
            <w:tcW w:w="9739" w:type="dxa"/>
            <w:gridSpan w:val="2"/>
            <w:shd w:val="clear" w:color="auto" w:fill="auto"/>
          </w:tcPr>
          <w:p w14:paraId="4C0A680C" w14:textId="02D41B02" w:rsidR="000E5A80" w:rsidRPr="00946A42" w:rsidRDefault="001E357E" w:rsidP="00373850">
            <w:pPr>
              <w:rPr>
                <w:rFonts w:ascii="Arial" w:hAnsi="Arial" w:cs="Arial"/>
                <w:sz w:val="20"/>
                <w:szCs w:val="20"/>
              </w:rPr>
            </w:pPr>
            <w:r w:rsidRPr="00946A42">
              <w:rPr>
                <w:rFonts w:ascii="Arial" w:hAnsi="Arial" w:cs="Arial"/>
                <w:sz w:val="20"/>
                <w:szCs w:val="20"/>
              </w:rPr>
              <w:t>GTLS may by giving notice to the Customer increase the Price of the Services to reflect any increase in the cost to GTLS beyond the reasonable control of GTLS (including, without limitation, foreign exchange fluctuations, or increases in taxes or customs duties or insurance premiums or warehousing costs).</w:t>
            </w:r>
          </w:p>
        </w:tc>
      </w:tr>
      <w:tr w:rsidR="000E5A80" w:rsidRPr="00946A42" w14:paraId="61F039C4" w14:textId="77777777" w:rsidTr="00946A42">
        <w:tc>
          <w:tcPr>
            <w:tcW w:w="717" w:type="dxa"/>
            <w:shd w:val="clear" w:color="auto" w:fill="auto"/>
          </w:tcPr>
          <w:p w14:paraId="160FD6F0" w14:textId="4147FFCE" w:rsidR="000E5A80" w:rsidRPr="00946A42" w:rsidRDefault="001E357E" w:rsidP="00814021">
            <w:pPr>
              <w:rPr>
                <w:rFonts w:ascii="Arial" w:hAnsi="Arial" w:cs="Arial"/>
                <w:sz w:val="20"/>
                <w:szCs w:val="20"/>
              </w:rPr>
            </w:pPr>
            <w:r w:rsidRPr="00946A42">
              <w:rPr>
                <w:rFonts w:ascii="Arial" w:hAnsi="Arial" w:cs="Arial"/>
                <w:sz w:val="20"/>
                <w:szCs w:val="20"/>
              </w:rPr>
              <w:t>5.3</w:t>
            </w:r>
          </w:p>
        </w:tc>
        <w:tc>
          <w:tcPr>
            <w:tcW w:w="9739" w:type="dxa"/>
            <w:gridSpan w:val="2"/>
            <w:shd w:val="clear" w:color="auto" w:fill="auto"/>
          </w:tcPr>
          <w:p w14:paraId="78B564FD" w14:textId="5CC1B75E" w:rsidR="000E5A80" w:rsidRPr="00946A42" w:rsidRDefault="001E357E" w:rsidP="00814021">
            <w:pPr>
              <w:rPr>
                <w:rFonts w:ascii="Arial" w:hAnsi="Arial" w:cs="Arial"/>
                <w:sz w:val="20"/>
                <w:szCs w:val="20"/>
              </w:rPr>
            </w:pPr>
            <w:r w:rsidRPr="00946A42">
              <w:rPr>
                <w:rFonts w:ascii="Arial" w:hAnsi="Arial" w:cs="Arial"/>
                <w:sz w:val="20"/>
                <w:szCs w:val="20"/>
              </w:rPr>
              <w:t>GTLS may charge freight by weight, measurement or value, and may at any time re-weigh, or revalue or re-measure or require the Goods to be re-weighed, or re-valued or re-measured and charge proportional additional freight accordingly.</w:t>
            </w:r>
          </w:p>
        </w:tc>
      </w:tr>
      <w:tr w:rsidR="000E5A80" w:rsidRPr="00946A42" w14:paraId="2D48584C" w14:textId="77777777" w:rsidTr="00946A42">
        <w:tc>
          <w:tcPr>
            <w:tcW w:w="717" w:type="dxa"/>
            <w:shd w:val="clear" w:color="auto" w:fill="auto"/>
          </w:tcPr>
          <w:p w14:paraId="57E4F7C8" w14:textId="2C6FBF30" w:rsidR="000E5A80" w:rsidRPr="00946A42" w:rsidRDefault="001E357E" w:rsidP="00814021">
            <w:pPr>
              <w:rPr>
                <w:rFonts w:ascii="Arial" w:hAnsi="Arial" w:cs="Arial"/>
                <w:sz w:val="20"/>
                <w:szCs w:val="20"/>
              </w:rPr>
            </w:pPr>
            <w:r w:rsidRPr="00946A42">
              <w:rPr>
                <w:rFonts w:ascii="Arial" w:hAnsi="Arial" w:cs="Arial"/>
                <w:sz w:val="20"/>
                <w:szCs w:val="20"/>
              </w:rPr>
              <w:lastRenderedPageBreak/>
              <w:t>5.4</w:t>
            </w:r>
          </w:p>
        </w:tc>
        <w:tc>
          <w:tcPr>
            <w:tcW w:w="9739" w:type="dxa"/>
            <w:gridSpan w:val="2"/>
            <w:shd w:val="clear" w:color="auto" w:fill="auto"/>
          </w:tcPr>
          <w:p w14:paraId="06029CDC" w14:textId="52F823D6" w:rsidR="000E5A80" w:rsidRPr="00946A42" w:rsidRDefault="001E357E" w:rsidP="00814021">
            <w:pPr>
              <w:rPr>
                <w:rFonts w:ascii="Arial" w:hAnsi="Arial" w:cs="Arial"/>
                <w:sz w:val="20"/>
                <w:szCs w:val="20"/>
              </w:rPr>
            </w:pPr>
            <w:r w:rsidRPr="00946A42">
              <w:rPr>
                <w:rFonts w:ascii="Arial" w:hAnsi="Arial" w:cs="Arial"/>
                <w:sz w:val="20"/>
                <w:szCs w:val="20"/>
              </w:rPr>
              <w:t>GTLS’s charges shall be considered earned in the case of Goods for carriage as soon as the Goods are loaded and despatched from the Customer’s premises.</w:t>
            </w:r>
          </w:p>
        </w:tc>
      </w:tr>
      <w:tr w:rsidR="000E5A80" w:rsidRPr="00946A42" w14:paraId="35846307" w14:textId="77777777" w:rsidTr="00946A42">
        <w:tc>
          <w:tcPr>
            <w:tcW w:w="717" w:type="dxa"/>
            <w:shd w:val="clear" w:color="auto" w:fill="auto"/>
          </w:tcPr>
          <w:p w14:paraId="4B70342D" w14:textId="7D64EEFE" w:rsidR="000E5A80" w:rsidRPr="00946A42" w:rsidRDefault="001E357E" w:rsidP="00814021">
            <w:pPr>
              <w:rPr>
                <w:rFonts w:ascii="Arial" w:hAnsi="Arial" w:cs="Arial"/>
                <w:sz w:val="20"/>
                <w:szCs w:val="20"/>
              </w:rPr>
            </w:pPr>
            <w:r w:rsidRPr="00946A42">
              <w:rPr>
                <w:rFonts w:ascii="Arial" w:hAnsi="Arial" w:cs="Arial"/>
                <w:sz w:val="20"/>
                <w:szCs w:val="20"/>
              </w:rPr>
              <w:t>5.5</w:t>
            </w:r>
          </w:p>
        </w:tc>
        <w:tc>
          <w:tcPr>
            <w:tcW w:w="9739" w:type="dxa"/>
            <w:gridSpan w:val="2"/>
            <w:shd w:val="clear" w:color="auto" w:fill="auto"/>
          </w:tcPr>
          <w:p w14:paraId="2A8E70A6" w14:textId="6CC92A3B" w:rsidR="000E5A80" w:rsidRPr="00946A42" w:rsidRDefault="001E357E" w:rsidP="00814021">
            <w:pPr>
              <w:rPr>
                <w:rFonts w:ascii="Arial" w:hAnsi="Arial" w:cs="Arial"/>
                <w:sz w:val="20"/>
                <w:szCs w:val="20"/>
              </w:rPr>
            </w:pPr>
            <w:r w:rsidRPr="00946A42">
              <w:rPr>
                <w:rFonts w:ascii="Arial" w:hAnsi="Arial" w:cs="Arial"/>
                <w:sz w:val="20"/>
                <w:szCs w:val="20"/>
              </w:rPr>
              <w:t>GTLS shall render a tax invoice to the Customer for the Services specifying the Price at the end of each consignment or alternatively at the end of each week or otherwise as agreed with the Customer.</w:t>
            </w:r>
          </w:p>
        </w:tc>
      </w:tr>
      <w:tr w:rsidR="000E5A80" w:rsidRPr="00946A42" w14:paraId="53DD730F" w14:textId="77777777" w:rsidTr="00946A42">
        <w:tc>
          <w:tcPr>
            <w:tcW w:w="717" w:type="dxa"/>
            <w:shd w:val="clear" w:color="auto" w:fill="auto"/>
          </w:tcPr>
          <w:p w14:paraId="32D7CB66" w14:textId="7F6523A4" w:rsidR="000E5A80" w:rsidRPr="00946A42" w:rsidRDefault="001E357E" w:rsidP="00814021">
            <w:pPr>
              <w:rPr>
                <w:rFonts w:ascii="Arial" w:hAnsi="Arial" w:cs="Arial"/>
                <w:sz w:val="20"/>
                <w:szCs w:val="20"/>
              </w:rPr>
            </w:pPr>
            <w:r w:rsidRPr="00946A42">
              <w:rPr>
                <w:rFonts w:ascii="Arial" w:hAnsi="Arial" w:cs="Arial"/>
                <w:sz w:val="20"/>
                <w:szCs w:val="20"/>
              </w:rPr>
              <w:t>5.6</w:t>
            </w:r>
          </w:p>
        </w:tc>
        <w:tc>
          <w:tcPr>
            <w:tcW w:w="9739" w:type="dxa"/>
            <w:gridSpan w:val="2"/>
            <w:shd w:val="clear" w:color="auto" w:fill="auto"/>
          </w:tcPr>
          <w:p w14:paraId="1BA2E950" w14:textId="3CCD4984" w:rsidR="000E5A80" w:rsidRPr="00946A42" w:rsidRDefault="001E357E" w:rsidP="00373850">
            <w:pPr>
              <w:rPr>
                <w:rFonts w:ascii="Arial" w:hAnsi="Arial" w:cs="Arial"/>
                <w:sz w:val="20"/>
                <w:szCs w:val="20"/>
              </w:rPr>
            </w:pPr>
            <w:r w:rsidRPr="00946A42">
              <w:rPr>
                <w:rFonts w:ascii="Arial" w:hAnsi="Arial" w:cs="Arial"/>
                <w:sz w:val="20"/>
                <w:szCs w:val="20"/>
              </w:rPr>
              <w:t>Time for payment for the Services shall be of the essence and will be stated on the invoice, consignment note, airway bills, manifests or any other forms. If no time is stated then payment shall be due thirty (30) days following the date of the invoice.  If an invoice is not paid by the due date, interest will be payable by the Customer to GTLS in accordance with clause 16.1.</w:t>
            </w:r>
          </w:p>
        </w:tc>
      </w:tr>
      <w:tr w:rsidR="000E5A80" w:rsidRPr="00946A42" w14:paraId="70852742" w14:textId="77777777" w:rsidTr="00946A42">
        <w:tc>
          <w:tcPr>
            <w:tcW w:w="717" w:type="dxa"/>
            <w:shd w:val="clear" w:color="auto" w:fill="auto"/>
          </w:tcPr>
          <w:p w14:paraId="7193EDD9" w14:textId="1B4DDC94" w:rsidR="000E5A80" w:rsidRPr="00946A42" w:rsidRDefault="001E357E" w:rsidP="00814021">
            <w:pPr>
              <w:rPr>
                <w:rFonts w:ascii="Arial" w:hAnsi="Arial" w:cs="Arial"/>
                <w:sz w:val="20"/>
                <w:szCs w:val="20"/>
              </w:rPr>
            </w:pPr>
            <w:r w:rsidRPr="00946A42">
              <w:rPr>
                <w:rFonts w:ascii="Arial" w:hAnsi="Arial" w:cs="Arial"/>
                <w:sz w:val="20"/>
                <w:szCs w:val="20"/>
              </w:rPr>
              <w:t>5.7</w:t>
            </w:r>
          </w:p>
        </w:tc>
        <w:tc>
          <w:tcPr>
            <w:tcW w:w="9739" w:type="dxa"/>
            <w:gridSpan w:val="2"/>
            <w:shd w:val="clear" w:color="auto" w:fill="auto"/>
          </w:tcPr>
          <w:p w14:paraId="64D85C36" w14:textId="77777777" w:rsidR="000E5A80" w:rsidRPr="00946A42" w:rsidRDefault="001E357E" w:rsidP="00814021">
            <w:pPr>
              <w:rPr>
                <w:rFonts w:ascii="Arial" w:hAnsi="Arial" w:cs="Arial"/>
                <w:sz w:val="20"/>
                <w:szCs w:val="20"/>
              </w:rPr>
            </w:pPr>
            <w:r w:rsidRPr="00946A42">
              <w:rPr>
                <w:rFonts w:ascii="Arial" w:hAnsi="Arial" w:cs="Arial"/>
                <w:sz w:val="20"/>
                <w:szCs w:val="20"/>
              </w:rPr>
              <w:t>At GTLS’s sole discretion;</w:t>
            </w:r>
          </w:p>
          <w:p w14:paraId="33790890" w14:textId="77777777" w:rsidR="001E357E" w:rsidRPr="00946A42" w:rsidRDefault="001E357E" w:rsidP="00D81746">
            <w:pPr>
              <w:pStyle w:val="ListParagraph"/>
              <w:numPr>
                <w:ilvl w:val="0"/>
                <w:numId w:val="11"/>
              </w:numPr>
              <w:rPr>
                <w:rFonts w:ascii="Arial" w:hAnsi="Arial" w:cs="Arial"/>
                <w:sz w:val="20"/>
                <w:szCs w:val="20"/>
              </w:rPr>
            </w:pPr>
            <w:r w:rsidRPr="00946A42">
              <w:rPr>
                <w:rFonts w:ascii="Arial" w:hAnsi="Arial" w:cs="Arial"/>
                <w:sz w:val="20"/>
                <w:szCs w:val="20"/>
              </w:rPr>
              <w:t>payment shall be due on delivery of the Goods, or</w:t>
            </w:r>
          </w:p>
          <w:p w14:paraId="53189125" w14:textId="2D6E7344" w:rsidR="001E357E" w:rsidRPr="00946A42" w:rsidRDefault="001E357E" w:rsidP="00D81746">
            <w:pPr>
              <w:pStyle w:val="ListParagraph"/>
              <w:numPr>
                <w:ilvl w:val="0"/>
                <w:numId w:val="11"/>
              </w:numPr>
              <w:rPr>
                <w:rFonts w:ascii="Arial" w:hAnsi="Arial" w:cs="Arial"/>
                <w:sz w:val="20"/>
                <w:szCs w:val="20"/>
              </w:rPr>
            </w:pPr>
            <w:r w:rsidRPr="00946A42">
              <w:rPr>
                <w:rFonts w:ascii="Arial" w:hAnsi="Arial" w:cs="Arial"/>
                <w:sz w:val="20"/>
                <w:szCs w:val="20"/>
              </w:rPr>
              <w:t>payment for approved Customers shall be made by instalments in accordance with GTLS’s payment schedule.</w:t>
            </w:r>
          </w:p>
        </w:tc>
      </w:tr>
      <w:tr w:rsidR="000E5A80" w:rsidRPr="00946A42" w14:paraId="0BE44F87" w14:textId="77777777" w:rsidTr="00946A42">
        <w:tc>
          <w:tcPr>
            <w:tcW w:w="717" w:type="dxa"/>
            <w:shd w:val="clear" w:color="auto" w:fill="auto"/>
          </w:tcPr>
          <w:p w14:paraId="3F40019E" w14:textId="20ED3EDE" w:rsidR="000E5A80" w:rsidRPr="00946A42" w:rsidRDefault="001E357E" w:rsidP="000E5A80">
            <w:pPr>
              <w:rPr>
                <w:rFonts w:ascii="Arial" w:hAnsi="Arial" w:cs="Arial"/>
                <w:sz w:val="20"/>
                <w:szCs w:val="20"/>
              </w:rPr>
            </w:pPr>
            <w:r w:rsidRPr="00946A42">
              <w:rPr>
                <w:rFonts w:ascii="Arial" w:hAnsi="Arial" w:cs="Arial"/>
                <w:sz w:val="20"/>
                <w:szCs w:val="20"/>
              </w:rPr>
              <w:t>5.8</w:t>
            </w:r>
          </w:p>
        </w:tc>
        <w:tc>
          <w:tcPr>
            <w:tcW w:w="9739" w:type="dxa"/>
            <w:gridSpan w:val="2"/>
            <w:shd w:val="clear" w:color="auto" w:fill="auto"/>
          </w:tcPr>
          <w:p w14:paraId="158AE0F2" w14:textId="0BBAB084" w:rsidR="000E5A80" w:rsidRPr="00946A42" w:rsidRDefault="001E357E" w:rsidP="000E5A80">
            <w:pPr>
              <w:rPr>
                <w:rFonts w:ascii="Arial" w:hAnsi="Arial" w:cs="Arial"/>
                <w:sz w:val="20"/>
                <w:szCs w:val="20"/>
              </w:rPr>
            </w:pPr>
            <w:r w:rsidRPr="00946A42">
              <w:rPr>
                <w:rFonts w:ascii="Arial" w:hAnsi="Arial" w:cs="Arial"/>
                <w:sz w:val="20"/>
                <w:szCs w:val="20"/>
              </w:rPr>
              <w:t>Payment will be made by cash, or by cheque, or by bank cheque, or by credit card (plus a CC surcharge fee), or by direct credit, or by any other method as agreed to between the Customer and GTLS.</w:t>
            </w:r>
          </w:p>
        </w:tc>
      </w:tr>
      <w:tr w:rsidR="000E5A80" w:rsidRPr="00946A42" w14:paraId="53082B43" w14:textId="77777777" w:rsidTr="00946A42">
        <w:tc>
          <w:tcPr>
            <w:tcW w:w="717" w:type="dxa"/>
            <w:shd w:val="clear" w:color="auto" w:fill="auto"/>
          </w:tcPr>
          <w:p w14:paraId="50CB9694" w14:textId="3D3D35C8" w:rsidR="000E5A80" w:rsidRPr="00946A42" w:rsidRDefault="001E357E" w:rsidP="000E5A80">
            <w:pPr>
              <w:rPr>
                <w:rFonts w:ascii="Arial" w:hAnsi="Arial" w:cs="Arial"/>
                <w:sz w:val="20"/>
                <w:szCs w:val="20"/>
              </w:rPr>
            </w:pPr>
            <w:r w:rsidRPr="00946A42">
              <w:rPr>
                <w:rFonts w:ascii="Arial" w:hAnsi="Arial" w:cs="Arial"/>
                <w:sz w:val="20"/>
                <w:szCs w:val="20"/>
              </w:rPr>
              <w:t>5.9</w:t>
            </w:r>
          </w:p>
        </w:tc>
        <w:tc>
          <w:tcPr>
            <w:tcW w:w="9739" w:type="dxa"/>
            <w:gridSpan w:val="2"/>
            <w:shd w:val="clear" w:color="auto" w:fill="auto"/>
          </w:tcPr>
          <w:p w14:paraId="2D5C8FDF" w14:textId="36D1D315" w:rsidR="000E5A80" w:rsidRPr="00946A42" w:rsidRDefault="00B52970" w:rsidP="000E5A80">
            <w:pPr>
              <w:rPr>
                <w:rFonts w:ascii="Arial" w:hAnsi="Arial" w:cs="Arial"/>
                <w:sz w:val="20"/>
                <w:szCs w:val="20"/>
              </w:rPr>
            </w:pPr>
            <w:r>
              <w:rPr>
                <w:rFonts w:eastAsia="Times New Roman"/>
              </w:rPr>
              <w:t>Goods and services tax</w:t>
            </w:r>
            <w:r w:rsidR="001E357E" w:rsidRPr="00946A42">
              <w:rPr>
                <w:rFonts w:ascii="Arial" w:hAnsi="Arial" w:cs="Arial"/>
                <w:sz w:val="20"/>
                <w:szCs w:val="20"/>
              </w:rPr>
              <w:t xml:space="preserve"> and other taxes and duties that may be applicable shall be added to the Price except when they are expressly included in the Price.</w:t>
            </w:r>
          </w:p>
        </w:tc>
      </w:tr>
      <w:tr w:rsidR="000E5A80" w:rsidRPr="00946A42" w14:paraId="779200DD" w14:textId="77777777" w:rsidTr="00946A42">
        <w:tc>
          <w:tcPr>
            <w:tcW w:w="717" w:type="dxa"/>
            <w:shd w:val="clear" w:color="auto" w:fill="auto"/>
          </w:tcPr>
          <w:p w14:paraId="7B708D97" w14:textId="05883BCF" w:rsidR="000E5A80" w:rsidRPr="00946A42" w:rsidRDefault="001E357E" w:rsidP="000E5A80">
            <w:pPr>
              <w:rPr>
                <w:rFonts w:ascii="Arial" w:hAnsi="Arial" w:cs="Arial"/>
                <w:sz w:val="20"/>
                <w:szCs w:val="20"/>
              </w:rPr>
            </w:pPr>
            <w:r w:rsidRPr="00946A42">
              <w:rPr>
                <w:rFonts w:ascii="Arial" w:hAnsi="Arial" w:cs="Arial"/>
                <w:sz w:val="20"/>
                <w:szCs w:val="20"/>
              </w:rPr>
              <w:t>5.10</w:t>
            </w:r>
          </w:p>
        </w:tc>
        <w:tc>
          <w:tcPr>
            <w:tcW w:w="9739" w:type="dxa"/>
            <w:gridSpan w:val="2"/>
            <w:shd w:val="clear" w:color="auto" w:fill="auto"/>
          </w:tcPr>
          <w:p w14:paraId="13AF8705" w14:textId="77777777" w:rsidR="000E5A80" w:rsidRPr="00946A42" w:rsidRDefault="001E357E" w:rsidP="000E5A80">
            <w:pPr>
              <w:rPr>
                <w:rFonts w:ascii="Arial" w:hAnsi="Arial" w:cs="Arial"/>
                <w:sz w:val="20"/>
                <w:szCs w:val="20"/>
              </w:rPr>
            </w:pPr>
            <w:r w:rsidRPr="00946A42">
              <w:rPr>
                <w:rFonts w:ascii="Arial" w:hAnsi="Arial" w:cs="Arial"/>
                <w:sz w:val="20"/>
                <w:szCs w:val="20"/>
              </w:rPr>
              <w:t>The Customer must:</w:t>
            </w:r>
          </w:p>
          <w:p w14:paraId="653AEC4B" w14:textId="77777777" w:rsidR="001E357E" w:rsidRPr="00946A42" w:rsidRDefault="001E357E" w:rsidP="00D81746">
            <w:pPr>
              <w:pStyle w:val="ListParagraph"/>
              <w:numPr>
                <w:ilvl w:val="0"/>
                <w:numId w:val="12"/>
              </w:numPr>
              <w:rPr>
                <w:rFonts w:ascii="Arial" w:hAnsi="Arial" w:cs="Arial"/>
                <w:sz w:val="20"/>
                <w:szCs w:val="20"/>
              </w:rPr>
            </w:pPr>
            <w:r w:rsidRPr="00946A42">
              <w:rPr>
                <w:rFonts w:ascii="Arial" w:hAnsi="Arial" w:cs="Arial"/>
                <w:sz w:val="20"/>
                <w:szCs w:val="20"/>
              </w:rPr>
              <w:t>pay reasonable surcharges as arising as arising and in accordance with GTLS’s written or verbal communication of a requirement to do so to ensure safe, compliant, profitable, carriage of Goods.</w:t>
            </w:r>
          </w:p>
          <w:p w14:paraId="7E0CF023" w14:textId="77777777" w:rsidR="001E357E" w:rsidRPr="00946A42" w:rsidRDefault="001E357E" w:rsidP="00D81746">
            <w:pPr>
              <w:pStyle w:val="ListParagraph"/>
              <w:numPr>
                <w:ilvl w:val="0"/>
                <w:numId w:val="12"/>
              </w:numPr>
              <w:rPr>
                <w:rFonts w:ascii="Arial" w:hAnsi="Arial" w:cs="Arial"/>
                <w:sz w:val="20"/>
                <w:szCs w:val="20"/>
              </w:rPr>
            </w:pPr>
            <w:r w:rsidRPr="00946A42">
              <w:rPr>
                <w:rFonts w:ascii="Arial" w:hAnsi="Arial" w:cs="Arial"/>
                <w:sz w:val="20"/>
                <w:szCs w:val="20"/>
              </w:rPr>
              <w:t>pay reasonable charges arising and in accordance with GTLS’s written or verbal communication of a requirement to do so for freight services arising that have not been quoted by GTLS.</w:t>
            </w:r>
          </w:p>
          <w:p w14:paraId="53267B01" w14:textId="77777777" w:rsidR="001E357E" w:rsidRPr="00946A42" w:rsidRDefault="001E357E" w:rsidP="00D81746">
            <w:pPr>
              <w:pStyle w:val="ListParagraph"/>
              <w:numPr>
                <w:ilvl w:val="0"/>
                <w:numId w:val="12"/>
              </w:numPr>
              <w:rPr>
                <w:rFonts w:ascii="Arial" w:hAnsi="Arial" w:cs="Arial"/>
                <w:sz w:val="20"/>
                <w:szCs w:val="20"/>
              </w:rPr>
            </w:pPr>
            <w:r w:rsidRPr="00946A42">
              <w:rPr>
                <w:rFonts w:ascii="Arial" w:hAnsi="Arial" w:cs="Arial"/>
                <w:sz w:val="20"/>
                <w:szCs w:val="20"/>
              </w:rPr>
              <w:t>pay additional charges which are to be agreed by the parties whether verbally or in writing where the service requires a specialised vehicle to complete the task, such as a tailgate or tail-lift, hand unload, upper level delivery, or other exception where additional costs arise.</w:t>
            </w:r>
          </w:p>
          <w:p w14:paraId="7A8F644F" w14:textId="77777777" w:rsidR="001E357E" w:rsidRPr="00946A42" w:rsidRDefault="001E357E" w:rsidP="00D81746">
            <w:pPr>
              <w:pStyle w:val="ListParagraph"/>
              <w:numPr>
                <w:ilvl w:val="0"/>
                <w:numId w:val="12"/>
              </w:numPr>
              <w:rPr>
                <w:rFonts w:ascii="Arial" w:hAnsi="Arial" w:cs="Arial"/>
                <w:sz w:val="20"/>
                <w:szCs w:val="20"/>
              </w:rPr>
            </w:pPr>
            <w:r w:rsidRPr="00946A42">
              <w:rPr>
                <w:rFonts w:ascii="Arial" w:hAnsi="Arial" w:cs="Arial"/>
                <w:sz w:val="20"/>
                <w:szCs w:val="20"/>
              </w:rPr>
              <w:t>pay demurrage charges in accordance with clause 9 where a GTLS vehicle is unduly delayed at collection or delivery.</w:t>
            </w:r>
          </w:p>
          <w:p w14:paraId="0E3DFB09" w14:textId="77777777" w:rsidR="001E357E" w:rsidRPr="00946A42" w:rsidRDefault="001E357E" w:rsidP="00D81746">
            <w:pPr>
              <w:pStyle w:val="ListParagraph"/>
              <w:numPr>
                <w:ilvl w:val="0"/>
                <w:numId w:val="12"/>
              </w:numPr>
              <w:rPr>
                <w:rFonts w:ascii="Arial" w:hAnsi="Arial" w:cs="Arial"/>
                <w:sz w:val="20"/>
                <w:szCs w:val="20"/>
              </w:rPr>
            </w:pPr>
            <w:r w:rsidRPr="00946A42">
              <w:rPr>
                <w:rFonts w:ascii="Arial" w:hAnsi="Arial" w:cs="Arial"/>
                <w:sz w:val="20"/>
                <w:szCs w:val="20"/>
              </w:rPr>
              <w:t>pay additional charges for express freight where such service is requested by the Customer and charges are agreed.</w:t>
            </w:r>
          </w:p>
          <w:p w14:paraId="013C921A" w14:textId="00C0957D" w:rsidR="001E357E" w:rsidRPr="00946A42" w:rsidRDefault="001E357E" w:rsidP="00D81746">
            <w:pPr>
              <w:pStyle w:val="ListParagraph"/>
              <w:numPr>
                <w:ilvl w:val="0"/>
                <w:numId w:val="12"/>
              </w:numPr>
              <w:rPr>
                <w:rFonts w:ascii="Arial" w:hAnsi="Arial" w:cs="Arial"/>
                <w:sz w:val="20"/>
                <w:szCs w:val="20"/>
              </w:rPr>
            </w:pPr>
            <w:r w:rsidRPr="00946A42">
              <w:rPr>
                <w:rFonts w:ascii="Arial" w:hAnsi="Arial" w:cs="Arial"/>
                <w:sz w:val="20"/>
                <w:szCs w:val="20"/>
              </w:rPr>
              <w:t xml:space="preserve">pay additional charges for dangerous goods, container tailgates, </w:t>
            </w:r>
            <w:r w:rsidR="00B52970">
              <w:rPr>
                <w:rFonts w:ascii="Arial" w:hAnsi="Arial" w:cs="Arial"/>
                <w:sz w:val="20"/>
                <w:szCs w:val="20"/>
              </w:rPr>
              <w:t>Australian Quarantine and Inspection Service</w:t>
            </w:r>
            <w:r w:rsidRPr="00946A42">
              <w:rPr>
                <w:rFonts w:ascii="Arial" w:hAnsi="Arial" w:cs="Arial"/>
                <w:sz w:val="20"/>
                <w:szCs w:val="20"/>
              </w:rPr>
              <w:t xml:space="preserve"> and customs services and inspections, futile delivery, couriers, weekend, public holiday, or out of business hours transport, and similar charges.</w:t>
            </w:r>
          </w:p>
          <w:p w14:paraId="06D7C99D" w14:textId="77777777" w:rsidR="001E357E" w:rsidRPr="00946A42" w:rsidRDefault="001E357E" w:rsidP="00D81746">
            <w:pPr>
              <w:pStyle w:val="ListParagraph"/>
              <w:numPr>
                <w:ilvl w:val="0"/>
                <w:numId w:val="12"/>
              </w:numPr>
              <w:rPr>
                <w:rFonts w:ascii="Arial" w:hAnsi="Arial" w:cs="Arial"/>
                <w:sz w:val="20"/>
                <w:szCs w:val="20"/>
              </w:rPr>
            </w:pPr>
            <w:r w:rsidRPr="00946A42">
              <w:rPr>
                <w:rFonts w:ascii="Arial" w:hAnsi="Arial" w:cs="Arial"/>
                <w:sz w:val="20"/>
                <w:szCs w:val="20"/>
              </w:rPr>
              <w:t>pay statutory fines arising from non-compliance, misstatements of weight, dimension, or composition of goods, or falsely declared or missing documentation.</w:t>
            </w:r>
          </w:p>
          <w:p w14:paraId="23EFC9DD" w14:textId="77777777" w:rsidR="001E357E" w:rsidRPr="00946A42" w:rsidRDefault="001E357E" w:rsidP="00D81746">
            <w:pPr>
              <w:pStyle w:val="ListParagraph"/>
              <w:numPr>
                <w:ilvl w:val="0"/>
                <w:numId w:val="12"/>
              </w:numPr>
              <w:rPr>
                <w:rFonts w:ascii="Arial" w:hAnsi="Arial" w:cs="Arial"/>
                <w:sz w:val="20"/>
                <w:szCs w:val="20"/>
              </w:rPr>
            </w:pPr>
            <w:r w:rsidRPr="00946A42">
              <w:rPr>
                <w:rFonts w:ascii="Arial" w:hAnsi="Arial" w:cs="Arial"/>
                <w:sz w:val="20"/>
                <w:szCs w:val="20"/>
              </w:rPr>
              <w:t xml:space="preserve">pay fees without notice or prior agreement between GTLS and the Customer, where charges are reasonably levied by GTLS for </w:t>
            </w:r>
            <w:proofErr w:type="spellStart"/>
            <w:r w:rsidRPr="00946A42">
              <w:rPr>
                <w:rFonts w:ascii="Arial" w:hAnsi="Arial" w:cs="Arial"/>
                <w:sz w:val="20"/>
                <w:szCs w:val="20"/>
              </w:rPr>
              <w:t>unforseen</w:t>
            </w:r>
            <w:proofErr w:type="spellEnd"/>
            <w:r w:rsidRPr="00946A42">
              <w:rPr>
                <w:rFonts w:ascii="Arial" w:hAnsi="Arial" w:cs="Arial"/>
                <w:sz w:val="20"/>
                <w:szCs w:val="20"/>
              </w:rPr>
              <w:t xml:space="preserve"> circumstances, or are incurred to directly mitigate a higher consequential cost to the client (perceived or real), or if the client cannot be contacted during or after business hours and action is required to avert higher potential cost or losses.</w:t>
            </w:r>
          </w:p>
          <w:p w14:paraId="242346D0" w14:textId="77777777" w:rsidR="001E357E" w:rsidRPr="00946A42" w:rsidRDefault="001E357E" w:rsidP="00D81746">
            <w:pPr>
              <w:pStyle w:val="ListParagraph"/>
              <w:numPr>
                <w:ilvl w:val="0"/>
                <w:numId w:val="12"/>
              </w:numPr>
              <w:rPr>
                <w:rFonts w:ascii="Arial" w:hAnsi="Arial" w:cs="Arial"/>
                <w:sz w:val="20"/>
                <w:szCs w:val="20"/>
              </w:rPr>
            </w:pPr>
            <w:r w:rsidRPr="00946A42">
              <w:rPr>
                <w:rFonts w:ascii="Arial" w:hAnsi="Arial" w:cs="Arial"/>
                <w:sz w:val="20"/>
                <w:szCs w:val="20"/>
              </w:rPr>
              <w:t>pay for charges arising for the hire, recovery and or replacement of all pallets listed on consignment notes by GTLS for transportation of the Goods, where the Customer’s equipment exchange or transfer procedures fail and consequential costs arise.</w:t>
            </w:r>
          </w:p>
          <w:p w14:paraId="27F4DB69" w14:textId="3A51E938" w:rsidR="001E357E" w:rsidRPr="00946A42" w:rsidRDefault="001E357E" w:rsidP="00D81746">
            <w:pPr>
              <w:pStyle w:val="ListParagraph"/>
              <w:numPr>
                <w:ilvl w:val="0"/>
                <w:numId w:val="12"/>
              </w:numPr>
              <w:rPr>
                <w:rFonts w:ascii="Arial" w:hAnsi="Arial" w:cs="Arial"/>
                <w:sz w:val="20"/>
                <w:szCs w:val="20"/>
              </w:rPr>
            </w:pPr>
            <w:r w:rsidRPr="00946A42">
              <w:rPr>
                <w:rFonts w:ascii="Arial" w:hAnsi="Arial" w:cs="Arial"/>
                <w:sz w:val="20"/>
                <w:szCs w:val="20"/>
              </w:rPr>
              <w:t>pay additional charges for container detention (for late off-hire), container wharf storage (for late import container collection), container late lodgement (for late export container delivery), or other related costs for container cleaning, or container repair due to damages, where it is obliged to do so.</w:t>
            </w:r>
          </w:p>
        </w:tc>
      </w:tr>
      <w:tr w:rsidR="000E5A80" w:rsidRPr="00946A42" w14:paraId="78A06007" w14:textId="77777777" w:rsidTr="00946A42">
        <w:tc>
          <w:tcPr>
            <w:tcW w:w="717" w:type="dxa"/>
            <w:shd w:val="clear" w:color="auto" w:fill="auto"/>
          </w:tcPr>
          <w:p w14:paraId="2ABAE600" w14:textId="777A4074" w:rsidR="000E5A80" w:rsidRPr="00946A42" w:rsidRDefault="001E357E" w:rsidP="000E5A80">
            <w:pPr>
              <w:rPr>
                <w:rFonts w:ascii="Arial" w:hAnsi="Arial" w:cs="Arial"/>
                <w:sz w:val="20"/>
                <w:szCs w:val="20"/>
              </w:rPr>
            </w:pPr>
            <w:r w:rsidRPr="00946A42">
              <w:rPr>
                <w:rFonts w:ascii="Arial" w:hAnsi="Arial" w:cs="Arial"/>
                <w:sz w:val="20"/>
                <w:szCs w:val="20"/>
              </w:rPr>
              <w:t>5.11</w:t>
            </w:r>
          </w:p>
        </w:tc>
        <w:tc>
          <w:tcPr>
            <w:tcW w:w="9739" w:type="dxa"/>
            <w:gridSpan w:val="2"/>
            <w:shd w:val="clear" w:color="auto" w:fill="auto"/>
          </w:tcPr>
          <w:p w14:paraId="00683356" w14:textId="77777777" w:rsidR="000E5A80" w:rsidRDefault="001E357E" w:rsidP="000E5A80">
            <w:pPr>
              <w:rPr>
                <w:rFonts w:ascii="Arial" w:hAnsi="Arial" w:cs="Arial"/>
                <w:sz w:val="20"/>
                <w:szCs w:val="20"/>
              </w:rPr>
            </w:pPr>
            <w:r w:rsidRPr="00946A42">
              <w:rPr>
                <w:rFonts w:ascii="Arial" w:hAnsi="Arial" w:cs="Arial"/>
                <w:sz w:val="20"/>
                <w:szCs w:val="20"/>
              </w:rPr>
              <w:t>This clause shall survive termination of this Agreement.</w:t>
            </w:r>
          </w:p>
          <w:p w14:paraId="09380FAA" w14:textId="77777777" w:rsidR="000A5897" w:rsidRDefault="000A5897" w:rsidP="000E5A80">
            <w:pPr>
              <w:rPr>
                <w:rFonts w:ascii="Arial" w:hAnsi="Arial" w:cs="Arial"/>
                <w:sz w:val="20"/>
                <w:szCs w:val="20"/>
              </w:rPr>
            </w:pPr>
          </w:p>
          <w:p w14:paraId="7220C1D5" w14:textId="77777777" w:rsidR="000A5897" w:rsidRDefault="000A5897" w:rsidP="000E5A80">
            <w:pPr>
              <w:rPr>
                <w:rFonts w:ascii="Arial" w:hAnsi="Arial" w:cs="Arial"/>
                <w:sz w:val="20"/>
                <w:szCs w:val="20"/>
              </w:rPr>
            </w:pPr>
          </w:p>
          <w:p w14:paraId="6A2FC00D" w14:textId="77777777" w:rsidR="000A5897" w:rsidRDefault="000A5897" w:rsidP="000E5A80">
            <w:pPr>
              <w:rPr>
                <w:rFonts w:ascii="Arial" w:hAnsi="Arial" w:cs="Arial"/>
                <w:sz w:val="20"/>
                <w:szCs w:val="20"/>
              </w:rPr>
            </w:pPr>
          </w:p>
          <w:p w14:paraId="06ED899A" w14:textId="77777777" w:rsidR="000A5897" w:rsidRDefault="000A5897" w:rsidP="000E5A80">
            <w:pPr>
              <w:rPr>
                <w:rFonts w:ascii="Arial" w:hAnsi="Arial" w:cs="Arial"/>
                <w:sz w:val="20"/>
                <w:szCs w:val="20"/>
              </w:rPr>
            </w:pPr>
          </w:p>
          <w:p w14:paraId="4D2C12D1" w14:textId="77777777" w:rsidR="000A5897" w:rsidRDefault="000A5897" w:rsidP="000E5A80">
            <w:pPr>
              <w:rPr>
                <w:rFonts w:ascii="Arial" w:hAnsi="Arial" w:cs="Arial"/>
                <w:sz w:val="20"/>
                <w:szCs w:val="20"/>
              </w:rPr>
            </w:pPr>
          </w:p>
          <w:p w14:paraId="1AFCC987" w14:textId="77777777" w:rsidR="000A5897" w:rsidRDefault="000A5897" w:rsidP="000E5A80">
            <w:pPr>
              <w:rPr>
                <w:rFonts w:ascii="Arial" w:hAnsi="Arial" w:cs="Arial"/>
                <w:sz w:val="20"/>
                <w:szCs w:val="20"/>
              </w:rPr>
            </w:pPr>
          </w:p>
          <w:p w14:paraId="5F166152" w14:textId="2EDACD25" w:rsidR="000A5897" w:rsidRPr="00946A42" w:rsidRDefault="000A5897" w:rsidP="000E5A80">
            <w:pPr>
              <w:rPr>
                <w:rFonts w:ascii="Arial" w:hAnsi="Arial" w:cs="Arial"/>
                <w:sz w:val="20"/>
                <w:szCs w:val="20"/>
              </w:rPr>
            </w:pPr>
          </w:p>
        </w:tc>
      </w:tr>
      <w:tr w:rsidR="000E5A80" w:rsidRPr="00946A42" w14:paraId="132324DE" w14:textId="77777777" w:rsidTr="00946A42">
        <w:tc>
          <w:tcPr>
            <w:tcW w:w="717" w:type="dxa"/>
            <w:shd w:val="clear" w:color="auto" w:fill="CABE73"/>
          </w:tcPr>
          <w:p w14:paraId="3B90D332" w14:textId="425E85E4" w:rsidR="000E5A80" w:rsidRPr="00946A42" w:rsidRDefault="001E357E" w:rsidP="000E5A80">
            <w:pPr>
              <w:rPr>
                <w:rFonts w:ascii="Arial" w:hAnsi="Arial" w:cs="Arial"/>
                <w:b/>
                <w:bCs/>
                <w:sz w:val="20"/>
                <w:szCs w:val="20"/>
              </w:rPr>
            </w:pPr>
            <w:r w:rsidRPr="00946A42">
              <w:rPr>
                <w:rFonts w:ascii="Arial" w:hAnsi="Arial" w:cs="Arial"/>
                <w:b/>
                <w:bCs/>
                <w:sz w:val="20"/>
                <w:szCs w:val="20"/>
              </w:rPr>
              <w:lastRenderedPageBreak/>
              <w:t>6</w:t>
            </w:r>
          </w:p>
        </w:tc>
        <w:tc>
          <w:tcPr>
            <w:tcW w:w="9739" w:type="dxa"/>
            <w:gridSpan w:val="2"/>
            <w:shd w:val="clear" w:color="auto" w:fill="CABE73"/>
          </w:tcPr>
          <w:p w14:paraId="3E02F94F" w14:textId="12DC3581" w:rsidR="000E5A80" w:rsidRPr="00946A42" w:rsidRDefault="001E357E" w:rsidP="00373850">
            <w:pPr>
              <w:rPr>
                <w:rFonts w:ascii="Arial" w:hAnsi="Arial" w:cs="Arial"/>
                <w:b/>
                <w:bCs/>
                <w:sz w:val="20"/>
                <w:szCs w:val="20"/>
              </w:rPr>
            </w:pPr>
            <w:r w:rsidRPr="00946A42">
              <w:rPr>
                <w:rFonts w:ascii="Arial" w:hAnsi="Arial" w:cs="Arial"/>
                <w:b/>
                <w:bCs/>
                <w:sz w:val="20"/>
                <w:szCs w:val="20"/>
              </w:rPr>
              <w:t>Carriage</w:t>
            </w:r>
          </w:p>
        </w:tc>
      </w:tr>
      <w:tr w:rsidR="000E5A80" w:rsidRPr="00946A42" w14:paraId="763FF578" w14:textId="77777777" w:rsidTr="00946A42">
        <w:tc>
          <w:tcPr>
            <w:tcW w:w="717" w:type="dxa"/>
            <w:shd w:val="clear" w:color="auto" w:fill="auto"/>
          </w:tcPr>
          <w:p w14:paraId="464A11F8" w14:textId="77F537EE" w:rsidR="000E5A80" w:rsidRPr="00946A42" w:rsidRDefault="001E357E" w:rsidP="000E5A80">
            <w:pPr>
              <w:rPr>
                <w:rFonts w:ascii="Arial" w:hAnsi="Arial" w:cs="Arial"/>
                <w:sz w:val="20"/>
                <w:szCs w:val="20"/>
              </w:rPr>
            </w:pPr>
            <w:r w:rsidRPr="00946A42">
              <w:rPr>
                <w:rFonts w:ascii="Arial" w:hAnsi="Arial" w:cs="Arial"/>
                <w:sz w:val="20"/>
                <w:szCs w:val="20"/>
              </w:rPr>
              <w:t>6.1</w:t>
            </w:r>
          </w:p>
        </w:tc>
        <w:tc>
          <w:tcPr>
            <w:tcW w:w="9739" w:type="dxa"/>
            <w:gridSpan w:val="2"/>
            <w:shd w:val="clear" w:color="auto" w:fill="auto"/>
          </w:tcPr>
          <w:p w14:paraId="22A02F36" w14:textId="163CE94F" w:rsidR="000E5A80" w:rsidRPr="00946A42" w:rsidRDefault="001E357E" w:rsidP="000E5A80">
            <w:pPr>
              <w:rPr>
                <w:rFonts w:ascii="Arial" w:hAnsi="Arial" w:cs="Arial"/>
                <w:sz w:val="20"/>
                <w:szCs w:val="20"/>
              </w:rPr>
            </w:pPr>
            <w:r w:rsidRPr="00946A42">
              <w:rPr>
                <w:rFonts w:ascii="Arial" w:hAnsi="Arial" w:cs="Arial"/>
                <w:sz w:val="20"/>
                <w:szCs w:val="20"/>
              </w:rPr>
              <w:t>If the Customer instructs GTLS to use a particular method of carriage whether by road, rail, sea or air GTLS will give priority to the method designated but if that method cannot conveniently be adopted by GTLS the Customer shall be deemed to authorise GTLS to carry or have the Goods carried by another method or methods.</w:t>
            </w:r>
          </w:p>
        </w:tc>
      </w:tr>
      <w:tr w:rsidR="000E5A80" w:rsidRPr="00946A42" w14:paraId="3DBED113" w14:textId="77777777" w:rsidTr="00946A42">
        <w:tc>
          <w:tcPr>
            <w:tcW w:w="717" w:type="dxa"/>
            <w:shd w:val="clear" w:color="auto" w:fill="auto"/>
          </w:tcPr>
          <w:p w14:paraId="0EB8E80B" w14:textId="6822C361" w:rsidR="000E5A80" w:rsidRPr="00946A42" w:rsidRDefault="001E357E" w:rsidP="000E5A80">
            <w:pPr>
              <w:rPr>
                <w:rFonts w:ascii="Arial" w:hAnsi="Arial" w:cs="Arial"/>
                <w:sz w:val="20"/>
                <w:szCs w:val="20"/>
              </w:rPr>
            </w:pPr>
            <w:r w:rsidRPr="00946A42">
              <w:rPr>
                <w:rFonts w:ascii="Arial" w:hAnsi="Arial" w:cs="Arial"/>
                <w:sz w:val="20"/>
                <w:szCs w:val="20"/>
              </w:rPr>
              <w:t>6.2</w:t>
            </w:r>
          </w:p>
        </w:tc>
        <w:tc>
          <w:tcPr>
            <w:tcW w:w="9739" w:type="dxa"/>
            <w:gridSpan w:val="2"/>
            <w:shd w:val="clear" w:color="auto" w:fill="auto"/>
          </w:tcPr>
          <w:p w14:paraId="1503A0C4" w14:textId="7735E1E0" w:rsidR="00AC231F" w:rsidRPr="00946A42" w:rsidRDefault="001E357E" w:rsidP="003068DE">
            <w:pPr>
              <w:rPr>
                <w:rFonts w:ascii="Arial" w:hAnsi="Arial" w:cs="Arial"/>
                <w:sz w:val="20"/>
                <w:szCs w:val="20"/>
              </w:rPr>
            </w:pPr>
            <w:r w:rsidRPr="00946A42">
              <w:rPr>
                <w:rFonts w:ascii="Arial" w:hAnsi="Arial" w:cs="Arial"/>
                <w:sz w:val="20"/>
                <w:szCs w:val="20"/>
              </w:rPr>
              <w:t>The Customer shall be deemed to authorise any deviation from the usual route or manner of carriage of Goods that may in the absolute discretion of GTLS be deemed reasonable or necessary in the circumstances.</w:t>
            </w:r>
          </w:p>
          <w:p w14:paraId="66AAB3C1" w14:textId="0CDCFDDC" w:rsidR="00AC231F" w:rsidRPr="00946A42" w:rsidRDefault="00AC231F" w:rsidP="003068DE">
            <w:pPr>
              <w:rPr>
                <w:rFonts w:ascii="Arial" w:hAnsi="Arial" w:cs="Arial"/>
                <w:sz w:val="20"/>
                <w:szCs w:val="20"/>
              </w:rPr>
            </w:pPr>
          </w:p>
        </w:tc>
      </w:tr>
      <w:tr w:rsidR="000E5A80" w:rsidRPr="00946A42" w14:paraId="2D871785" w14:textId="77777777" w:rsidTr="00946A42">
        <w:tc>
          <w:tcPr>
            <w:tcW w:w="717" w:type="dxa"/>
            <w:shd w:val="clear" w:color="auto" w:fill="auto"/>
          </w:tcPr>
          <w:p w14:paraId="5C679733" w14:textId="4CFDAF9A" w:rsidR="000E5A80" w:rsidRPr="00946A42" w:rsidRDefault="001E357E" w:rsidP="000E5A80">
            <w:pPr>
              <w:rPr>
                <w:rFonts w:ascii="Arial" w:hAnsi="Arial" w:cs="Arial"/>
                <w:sz w:val="20"/>
                <w:szCs w:val="20"/>
              </w:rPr>
            </w:pPr>
            <w:r w:rsidRPr="00946A42">
              <w:rPr>
                <w:rFonts w:ascii="Arial" w:hAnsi="Arial" w:cs="Arial"/>
                <w:sz w:val="20"/>
                <w:szCs w:val="20"/>
              </w:rPr>
              <w:t>6.3</w:t>
            </w:r>
          </w:p>
        </w:tc>
        <w:tc>
          <w:tcPr>
            <w:tcW w:w="9739" w:type="dxa"/>
            <w:gridSpan w:val="2"/>
            <w:shd w:val="clear" w:color="auto" w:fill="auto"/>
          </w:tcPr>
          <w:p w14:paraId="005BFC0E" w14:textId="77777777" w:rsidR="000E5A80" w:rsidRPr="00946A42" w:rsidRDefault="001E357E" w:rsidP="000E5A80">
            <w:pPr>
              <w:rPr>
                <w:rFonts w:ascii="Arial" w:hAnsi="Arial" w:cs="Arial"/>
                <w:sz w:val="20"/>
                <w:szCs w:val="20"/>
              </w:rPr>
            </w:pPr>
            <w:r w:rsidRPr="00946A42">
              <w:rPr>
                <w:rFonts w:ascii="Arial" w:hAnsi="Arial" w:cs="Arial"/>
                <w:sz w:val="20"/>
                <w:szCs w:val="20"/>
              </w:rPr>
              <w:t xml:space="preserve">If a container has not been </w:t>
            </w:r>
            <w:proofErr w:type="spellStart"/>
            <w:r w:rsidRPr="00946A42">
              <w:rPr>
                <w:rFonts w:ascii="Arial" w:hAnsi="Arial" w:cs="Arial"/>
                <w:sz w:val="20"/>
                <w:szCs w:val="20"/>
              </w:rPr>
              <w:t>stowed</w:t>
            </w:r>
            <w:proofErr w:type="spellEnd"/>
            <w:r w:rsidRPr="00946A42">
              <w:rPr>
                <w:rFonts w:ascii="Arial" w:hAnsi="Arial" w:cs="Arial"/>
                <w:sz w:val="20"/>
                <w:szCs w:val="20"/>
              </w:rPr>
              <w:t xml:space="preserve"> by or on behalf of GTLS, GTLS shall not be liable for loss of or damage to the Goods caused by:</w:t>
            </w:r>
          </w:p>
          <w:p w14:paraId="3C79166D" w14:textId="1EAA8A92" w:rsidR="001E357E" w:rsidRPr="00946A42" w:rsidRDefault="001E357E" w:rsidP="00D81746">
            <w:pPr>
              <w:pStyle w:val="ListParagraph"/>
              <w:numPr>
                <w:ilvl w:val="0"/>
                <w:numId w:val="13"/>
              </w:numPr>
              <w:rPr>
                <w:rFonts w:ascii="Arial" w:hAnsi="Arial" w:cs="Arial"/>
                <w:sz w:val="20"/>
                <w:szCs w:val="20"/>
              </w:rPr>
            </w:pPr>
            <w:r w:rsidRPr="00946A42">
              <w:rPr>
                <w:rFonts w:ascii="Arial" w:hAnsi="Arial" w:cs="Arial"/>
                <w:sz w:val="20"/>
                <w:szCs w:val="20"/>
              </w:rPr>
              <w:t>the manner in which the container has been stowed; or</w:t>
            </w:r>
          </w:p>
          <w:p w14:paraId="0AC413E1" w14:textId="77777777" w:rsidR="001E357E" w:rsidRPr="00946A42" w:rsidRDefault="001E357E" w:rsidP="00D81746">
            <w:pPr>
              <w:pStyle w:val="ListParagraph"/>
              <w:numPr>
                <w:ilvl w:val="0"/>
                <w:numId w:val="13"/>
              </w:numPr>
              <w:rPr>
                <w:rFonts w:ascii="Arial" w:hAnsi="Arial" w:cs="Arial"/>
                <w:sz w:val="20"/>
                <w:szCs w:val="20"/>
              </w:rPr>
            </w:pPr>
            <w:r w:rsidRPr="00946A42">
              <w:rPr>
                <w:rFonts w:ascii="Arial" w:hAnsi="Arial" w:cs="Arial"/>
                <w:sz w:val="20"/>
                <w:szCs w:val="20"/>
              </w:rPr>
              <w:t>the unsuitability of the Goods for carriage or storage in containers; or</w:t>
            </w:r>
          </w:p>
          <w:p w14:paraId="0D205C71" w14:textId="1142D22B" w:rsidR="001E357E" w:rsidRPr="00946A42" w:rsidRDefault="001E357E" w:rsidP="00D81746">
            <w:pPr>
              <w:pStyle w:val="ListParagraph"/>
              <w:numPr>
                <w:ilvl w:val="0"/>
                <w:numId w:val="13"/>
              </w:numPr>
              <w:rPr>
                <w:rFonts w:ascii="Arial" w:hAnsi="Arial" w:cs="Arial"/>
                <w:sz w:val="20"/>
                <w:szCs w:val="20"/>
              </w:rPr>
            </w:pPr>
            <w:r w:rsidRPr="00946A42">
              <w:rPr>
                <w:rFonts w:ascii="Arial" w:hAnsi="Arial" w:cs="Arial"/>
                <w:sz w:val="20"/>
                <w:szCs w:val="20"/>
              </w:rPr>
              <w:t>the unsuitability or defective condition of the container.</w:t>
            </w:r>
          </w:p>
        </w:tc>
      </w:tr>
      <w:tr w:rsidR="000E5A80" w:rsidRPr="00946A42" w14:paraId="16349492" w14:textId="77777777" w:rsidTr="00946A42">
        <w:tc>
          <w:tcPr>
            <w:tcW w:w="717" w:type="dxa"/>
            <w:shd w:val="clear" w:color="auto" w:fill="auto"/>
          </w:tcPr>
          <w:p w14:paraId="329E1332" w14:textId="4E127901" w:rsidR="000E5A80" w:rsidRPr="00946A42" w:rsidRDefault="001E357E" w:rsidP="000E5A80">
            <w:pPr>
              <w:rPr>
                <w:rFonts w:ascii="Arial" w:hAnsi="Arial" w:cs="Arial"/>
                <w:sz w:val="20"/>
                <w:szCs w:val="20"/>
              </w:rPr>
            </w:pPr>
            <w:r w:rsidRPr="00946A42">
              <w:rPr>
                <w:rFonts w:ascii="Arial" w:hAnsi="Arial" w:cs="Arial"/>
                <w:sz w:val="20"/>
                <w:szCs w:val="20"/>
              </w:rPr>
              <w:t>6.4</w:t>
            </w:r>
          </w:p>
        </w:tc>
        <w:tc>
          <w:tcPr>
            <w:tcW w:w="9739" w:type="dxa"/>
            <w:gridSpan w:val="2"/>
            <w:shd w:val="clear" w:color="auto" w:fill="auto"/>
          </w:tcPr>
          <w:p w14:paraId="28A09EFF" w14:textId="77777777" w:rsidR="000E5A80" w:rsidRPr="00946A42" w:rsidRDefault="001E357E" w:rsidP="000E5A80">
            <w:pPr>
              <w:rPr>
                <w:rFonts w:ascii="Arial" w:hAnsi="Arial" w:cs="Arial"/>
                <w:sz w:val="20"/>
                <w:szCs w:val="20"/>
              </w:rPr>
            </w:pPr>
            <w:r w:rsidRPr="00946A42">
              <w:rPr>
                <w:rFonts w:ascii="Arial" w:hAnsi="Arial" w:cs="Arial"/>
                <w:sz w:val="20"/>
                <w:szCs w:val="20"/>
              </w:rPr>
              <w:t>With respect to delivery of any Goods for the Customer:</w:t>
            </w:r>
          </w:p>
          <w:p w14:paraId="2DD5E97B" w14:textId="77777777" w:rsidR="001E357E" w:rsidRPr="00946A42" w:rsidRDefault="001E357E" w:rsidP="00D81746">
            <w:pPr>
              <w:pStyle w:val="ListParagraph"/>
              <w:numPr>
                <w:ilvl w:val="0"/>
                <w:numId w:val="14"/>
              </w:numPr>
              <w:rPr>
                <w:rFonts w:ascii="Arial" w:hAnsi="Arial" w:cs="Arial"/>
                <w:sz w:val="20"/>
                <w:szCs w:val="20"/>
              </w:rPr>
            </w:pPr>
            <w:r w:rsidRPr="00946A42">
              <w:rPr>
                <w:rFonts w:ascii="Arial" w:hAnsi="Arial" w:cs="Arial"/>
                <w:sz w:val="20"/>
                <w:szCs w:val="20"/>
              </w:rPr>
              <w:t>GTLS is authorised to deliver the Goods at the address given to GTLS by the Customer for that purpose and it is expressly agreed that GTLS shall be taken to have delivered the Goods in accordance with this Agreement if at that address GTLS obtains from any person a receipt or a signed docket for delivery of the Goods.</w:t>
            </w:r>
          </w:p>
          <w:p w14:paraId="1DCACF12" w14:textId="005002F0" w:rsidR="001E357E" w:rsidRPr="00946A42" w:rsidRDefault="001E357E" w:rsidP="00D81746">
            <w:pPr>
              <w:pStyle w:val="ListParagraph"/>
              <w:numPr>
                <w:ilvl w:val="0"/>
                <w:numId w:val="14"/>
              </w:numPr>
              <w:rPr>
                <w:rFonts w:ascii="Arial" w:hAnsi="Arial" w:cs="Arial"/>
                <w:sz w:val="20"/>
                <w:szCs w:val="20"/>
              </w:rPr>
            </w:pPr>
            <w:r w:rsidRPr="00946A42">
              <w:rPr>
                <w:rFonts w:ascii="Arial" w:hAnsi="Arial" w:cs="Arial"/>
                <w:sz w:val="20"/>
                <w:szCs w:val="20"/>
              </w:rPr>
              <w:t xml:space="preserve">if the address given to GTLS for the purposes of delivery is unattended at the time of delivery, or if delivery cannot be effected by GTLS (other than by reason of the negligence) then GTLS may deposit the Goods at that address (which shall be deemed to be delivery under </w:t>
            </w:r>
            <w:r w:rsidR="00B52970">
              <w:rPr>
                <w:rFonts w:eastAsia="Times New Roman"/>
              </w:rPr>
              <w:t>this Agreement</w:t>
            </w:r>
            <w:r w:rsidRPr="00946A42">
              <w:rPr>
                <w:rFonts w:ascii="Arial" w:hAnsi="Arial" w:cs="Arial"/>
                <w:sz w:val="20"/>
                <w:szCs w:val="20"/>
              </w:rPr>
              <w:t>) or store the Goods at a place where GTLS deems necessary or appropriate to store those Goods, and if the Goods are stored the Customer shall pay GTLS for all costs and expenses incurred of and incidental to that Storage and redelivery.</w:t>
            </w:r>
          </w:p>
          <w:p w14:paraId="755342BF" w14:textId="54144AA6" w:rsidR="001E357E" w:rsidRPr="00946A42" w:rsidRDefault="001E357E" w:rsidP="00D81746">
            <w:pPr>
              <w:pStyle w:val="ListParagraph"/>
              <w:numPr>
                <w:ilvl w:val="0"/>
                <w:numId w:val="14"/>
              </w:numPr>
              <w:rPr>
                <w:rFonts w:ascii="Arial" w:hAnsi="Arial" w:cs="Arial"/>
                <w:sz w:val="20"/>
                <w:szCs w:val="20"/>
              </w:rPr>
            </w:pPr>
            <w:r w:rsidRPr="00946A42">
              <w:rPr>
                <w:rFonts w:ascii="Arial" w:hAnsi="Arial" w:cs="Arial"/>
                <w:sz w:val="20"/>
                <w:szCs w:val="20"/>
              </w:rPr>
              <w:t>the Customer agrees that the person delivering any Goods GTLS for carriage or transportation and or Storage is authorised to sign the documentation evidencing this agreement for or on behalf of the Customer.</w:t>
            </w:r>
          </w:p>
        </w:tc>
      </w:tr>
      <w:tr w:rsidR="000E5A80" w:rsidRPr="00946A42" w14:paraId="2BAE361E" w14:textId="77777777" w:rsidTr="00946A42">
        <w:tc>
          <w:tcPr>
            <w:tcW w:w="717" w:type="dxa"/>
            <w:shd w:val="clear" w:color="auto" w:fill="CABE73"/>
          </w:tcPr>
          <w:p w14:paraId="7A347030" w14:textId="1DBDE273" w:rsidR="000E5A80" w:rsidRPr="00946A42" w:rsidRDefault="001E357E" w:rsidP="000E5A80">
            <w:pPr>
              <w:rPr>
                <w:rFonts w:ascii="Arial" w:hAnsi="Arial" w:cs="Arial"/>
                <w:b/>
                <w:bCs/>
                <w:sz w:val="20"/>
                <w:szCs w:val="20"/>
              </w:rPr>
            </w:pPr>
            <w:r w:rsidRPr="00946A42">
              <w:rPr>
                <w:rFonts w:ascii="Arial" w:hAnsi="Arial" w:cs="Arial"/>
                <w:b/>
                <w:bCs/>
                <w:sz w:val="20"/>
                <w:szCs w:val="20"/>
              </w:rPr>
              <w:t>7</w:t>
            </w:r>
          </w:p>
        </w:tc>
        <w:tc>
          <w:tcPr>
            <w:tcW w:w="9739" w:type="dxa"/>
            <w:gridSpan w:val="2"/>
            <w:shd w:val="clear" w:color="auto" w:fill="CABE73"/>
          </w:tcPr>
          <w:p w14:paraId="48C0E8C2" w14:textId="1581D975" w:rsidR="000E5A80" w:rsidRPr="00946A42" w:rsidRDefault="001E357E" w:rsidP="000E5A80">
            <w:pPr>
              <w:rPr>
                <w:rFonts w:ascii="Arial" w:hAnsi="Arial" w:cs="Arial"/>
                <w:b/>
                <w:bCs/>
                <w:sz w:val="20"/>
                <w:szCs w:val="20"/>
              </w:rPr>
            </w:pPr>
            <w:r w:rsidRPr="00946A42">
              <w:rPr>
                <w:rFonts w:ascii="Arial" w:hAnsi="Arial" w:cs="Arial"/>
                <w:b/>
                <w:bCs/>
                <w:sz w:val="20"/>
                <w:szCs w:val="20"/>
              </w:rPr>
              <w:t xml:space="preserve">Nomination </w:t>
            </w:r>
            <w:proofErr w:type="gramStart"/>
            <w:r w:rsidRPr="00946A42">
              <w:rPr>
                <w:rFonts w:ascii="Arial" w:hAnsi="Arial" w:cs="Arial"/>
                <w:b/>
                <w:bCs/>
                <w:sz w:val="20"/>
                <w:szCs w:val="20"/>
              </w:rPr>
              <w:t>Of</w:t>
            </w:r>
            <w:proofErr w:type="gramEnd"/>
            <w:r w:rsidRPr="00946A42">
              <w:rPr>
                <w:rFonts w:ascii="Arial" w:hAnsi="Arial" w:cs="Arial"/>
                <w:b/>
                <w:bCs/>
                <w:sz w:val="20"/>
                <w:szCs w:val="20"/>
              </w:rPr>
              <w:t xml:space="preserve"> Sub-Contractor</w:t>
            </w:r>
          </w:p>
        </w:tc>
      </w:tr>
      <w:tr w:rsidR="000E5A80" w:rsidRPr="00946A42" w14:paraId="035E0E0D" w14:textId="77777777" w:rsidTr="00946A42">
        <w:tc>
          <w:tcPr>
            <w:tcW w:w="717" w:type="dxa"/>
            <w:shd w:val="clear" w:color="auto" w:fill="auto"/>
          </w:tcPr>
          <w:p w14:paraId="555ED5FE" w14:textId="4FEBF590" w:rsidR="000E5A80" w:rsidRPr="00946A42" w:rsidRDefault="001E357E" w:rsidP="000E5A80">
            <w:pPr>
              <w:rPr>
                <w:rFonts w:ascii="Arial" w:hAnsi="Arial" w:cs="Arial"/>
                <w:sz w:val="20"/>
                <w:szCs w:val="20"/>
              </w:rPr>
            </w:pPr>
            <w:r w:rsidRPr="00946A42">
              <w:rPr>
                <w:rFonts w:ascii="Arial" w:hAnsi="Arial" w:cs="Arial"/>
                <w:sz w:val="20"/>
                <w:szCs w:val="20"/>
              </w:rPr>
              <w:t>7.1</w:t>
            </w:r>
          </w:p>
        </w:tc>
        <w:tc>
          <w:tcPr>
            <w:tcW w:w="9739" w:type="dxa"/>
            <w:gridSpan w:val="2"/>
            <w:shd w:val="clear" w:color="auto" w:fill="auto"/>
          </w:tcPr>
          <w:p w14:paraId="32445AD9" w14:textId="3DEB6DC5" w:rsidR="00D363CA" w:rsidRPr="00946A42" w:rsidRDefault="001E357E" w:rsidP="000E5A80">
            <w:pPr>
              <w:rPr>
                <w:rFonts w:ascii="Arial" w:hAnsi="Arial" w:cs="Arial"/>
                <w:sz w:val="20"/>
                <w:szCs w:val="20"/>
              </w:rPr>
            </w:pPr>
            <w:r w:rsidRPr="00946A42">
              <w:rPr>
                <w:rFonts w:ascii="Arial" w:hAnsi="Arial" w:cs="Arial"/>
                <w:sz w:val="20"/>
                <w:szCs w:val="20"/>
              </w:rPr>
              <w:t>The Customer hereby authorises GTLS (if GTLS should think fit to do so) to arrange with a Sub-Contractor for the carriage of any Goods that are the subject of this Agreement.  Any such arrangement shall be deemed to be ratified by the Customer upon delivery of the said Goods to such Sub-Contractor, who shall there upon be entitled to the full benefit of these terms and conditions to the same extent as GTLS. In so far as it may be necessary to ensure that such Sub-Contractor shall be so entitled GTLS shall be deemed to enter into this Agreement for its own benefit and also as agent for the Sub-Contractor.</w:t>
            </w:r>
          </w:p>
        </w:tc>
      </w:tr>
      <w:tr w:rsidR="000E5A80" w:rsidRPr="00946A42" w14:paraId="3E5EF7DD" w14:textId="77777777" w:rsidTr="00946A42">
        <w:tc>
          <w:tcPr>
            <w:tcW w:w="717" w:type="dxa"/>
            <w:shd w:val="clear" w:color="auto" w:fill="CABE73"/>
          </w:tcPr>
          <w:p w14:paraId="4A4DCCAF" w14:textId="009EBF03" w:rsidR="000E5A80" w:rsidRPr="00946A42" w:rsidRDefault="0066153D" w:rsidP="000E5A80">
            <w:pPr>
              <w:rPr>
                <w:rFonts w:ascii="Arial" w:hAnsi="Arial" w:cs="Arial"/>
                <w:b/>
                <w:bCs/>
                <w:sz w:val="20"/>
                <w:szCs w:val="20"/>
              </w:rPr>
            </w:pPr>
            <w:r w:rsidRPr="00946A42">
              <w:rPr>
                <w:rFonts w:ascii="Arial" w:hAnsi="Arial" w:cs="Arial"/>
                <w:b/>
                <w:bCs/>
                <w:sz w:val="20"/>
                <w:szCs w:val="20"/>
              </w:rPr>
              <w:t>8</w:t>
            </w:r>
          </w:p>
        </w:tc>
        <w:tc>
          <w:tcPr>
            <w:tcW w:w="9739" w:type="dxa"/>
            <w:gridSpan w:val="2"/>
            <w:shd w:val="clear" w:color="auto" w:fill="CABE73"/>
          </w:tcPr>
          <w:p w14:paraId="25B225C0" w14:textId="31643F6A" w:rsidR="000E5A80" w:rsidRPr="00946A42" w:rsidRDefault="0066153D" w:rsidP="000E5A80">
            <w:pPr>
              <w:rPr>
                <w:rFonts w:ascii="Arial" w:hAnsi="Arial" w:cs="Arial"/>
                <w:b/>
                <w:bCs/>
                <w:sz w:val="20"/>
                <w:szCs w:val="20"/>
              </w:rPr>
            </w:pPr>
            <w:r w:rsidRPr="00946A42">
              <w:rPr>
                <w:rFonts w:ascii="Arial" w:hAnsi="Arial" w:cs="Arial"/>
                <w:b/>
                <w:bCs/>
                <w:sz w:val="20"/>
                <w:szCs w:val="20"/>
              </w:rPr>
              <w:t>Change of Control</w:t>
            </w:r>
          </w:p>
        </w:tc>
      </w:tr>
      <w:tr w:rsidR="000E5A80" w:rsidRPr="00946A42" w14:paraId="531423A3" w14:textId="77777777" w:rsidTr="00946A42">
        <w:tc>
          <w:tcPr>
            <w:tcW w:w="717" w:type="dxa"/>
            <w:shd w:val="clear" w:color="auto" w:fill="auto"/>
          </w:tcPr>
          <w:p w14:paraId="5C57AD34" w14:textId="129B63A5" w:rsidR="000E5A80" w:rsidRPr="00946A42" w:rsidRDefault="0066153D" w:rsidP="000E5A80">
            <w:pPr>
              <w:rPr>
                <w:rFonts w:ascii="Arial" w:hAnsi="Arial" w:cs="Arial"/>
                <w:sz w:val="20"/>
                <w:szCs w:val="20"/>
              </w:rPr>
            </w:pPr>
            <w:r w:rsidRPr="00946A42">
              <w:rPr>
                <w:rFonts w:ascii="Arial" w:hAnsi="Arial" w:cs="Arial"/>
                <w:sz w:val="20"/>
                <w:szCs w:val="20"/>
              </w:rPr>
              <w:t>8.1</w:t>
            </w:r>
          </w:p>
        </w:tc>
        <w:tc>
          <w:tcPr>
            <w:tcW w:w="9739" w:type="dxa"/>
            <w:gridSpan w:val="2"/>
            <w:shd w:val="clear" w:color="auto" w:fill="auto"/>
          </w:tcPr>
          <w:p w14:paraId="2A9C8E84" w14:textId="72E872B8" w:rsidR="003068DE" w:rsidRPr="00946A42" w:rsidRDefault="0066153D" w:rsidP="00D363CA">
            <w:pPr>
              <w:rPr>
                <w:rFonts w:ascii="Arial" w:hAnsi="Arial" w:cs="Arial"/>
                <w:sz w:val="20"/>
                <w:szCs w:val="20"/>
              </w:rPr>
            </w:pPr>
            <w:r w:rsidRPr="00946A42">
              <w:rPr>
                <w:rFonts w:ascii="Arial" w:hAnsi="Arial" w:cs="Arial"/>
                <w:sz w:val="20"/>
                <w:szCs w:val="20"/>
              </w:rPr>
              <w:t>The Customer shall give GTLS not less than fourteen (14) days prior written notice of any proposed change of ownership of the Customer, including any change in control of the Customer, or any change in the Customer’s name and/or any other change in the Customer’s details (including but not limited to, changes in the Customer’s address, email address, or business practice).</w:t>
            </w:r>
          </w:p>
        </w:tc>
      </w:tr>
      <w:tr w:rsidR="00F6112A" w:rsidRPr="00946A42" w14:paraId="17872B78" w14:textId="77777777" w:rsidTr="00946A42">
        <w:tc>
          <w:tcPr>
            <w:tcW w:w="717" w:type="dxa"/>
            <w:shd w:val="clear" w:color="auto" w:fill="auto"/>
          </w:tcPr>
          <w:p w14:paraId="17D8D502" w14:textId="06754402" w:rsidR="00F6112A" w:rsidRPr="00946A42" w:rsidRDefault="0066153D" w:rsidP="000E5A80">
            <w:pPr>
              <w:rPr>
                <w:rFonts w:ascii="Arial" w:hAnsi="Arial" w:cs="Arial"/>
                <w:sz w:val="20"/>
                <w:szCs w:val="20"/>
              </w:rPr>
            </w:pPr>
            <w:r w:rsidRPr="00946A42">
              <w:rPr>
                <w:rFonts w:ascii="Arial" w:hAnsi="Arial" w:cs="Arial"/>
                <w:sz w:val="20"/>
                <w:szCs w:val="20"/>
              </w:rPr>
              <w:t>8.2</w:t>
            </w:r>
          </w:p>
        </w:tc>
        <w:tc>
          <w:tcPr>
            <w:tcW w:w="9739" w:type="dxa"/>
            <w:gridSpan w:val="2"/>
            <w:shd w:val="clear" w:color="auto" w:fill="auto"/>
          </w:tcPr>
          <w:p w14:paraId="7470695E" w14:textId="1480A0E5" w:rsidR="00F6112A" w:rsidRPr="00946A42" w:rsidRDefault="0066153D" w:rsidP="000E5A80">
            <w:pPr>
              <w:rPr>
                <w:rFonts w:ascii="Arial" w:hAnsi="Arial" w:cs="Arial"/>
                <w:sz w:val="20"/>
                <w:szCs w:val="20"/>
              </w:rPr>
            </w:pPr>
            <w:r w:rsidRPr="00946A42">
              <w:rPr>
                <w:rFonts w:ascii="Arial" w:hAnsi="Arial" w:cs="Arial"/>
                <w:sz w:val="20"/>
                <w:szCs w:val="20"/>
              </w:rPr>
              <w:t>The Customer shall be liable for any loss incurred by GTLS as a result of the Customer’s failure to comply with this clause.</w:t>
            </w:r>
          </w:p>
        </w:tc>
      </w:tr>
      <w:tr w:rsidR="00F6112A" w:rsidRPr="00946A42" w14:paraId="4871B343" w14:textId="77777777" w:rsidTr="00946A42">
        <w:tc>
          <w:tcPr>
            <w:tcW w:w="717" w:type="dxa"/>
            <w:shd w:val="clear" w:color="auto" w:fill="CABE73"/>
          </w:tcPr>
          <w:p w14:paraId="379B58DC" w14:textId="25A9298A" w:rsidR="00F6112A" w:rsidRPr="00946A42" w:rsidRDefault="0066153D" w:rsidP="000E5A80">
            <w:pPr>
              <w:rPr>
                <w:rFonts w:ascii="Arial" w:hAnsi="Arial" w:cs="Arial"/>
                <w:b/>
                <w:bCs/>
                <w:sz w:val="20"/>
                <w:szCs w:val="20"/>
              </w:rPr>
            </w:pPr>
            <w:r w:rsidRPr="00946A42">
              <w:rPr>
                <w:rFonts w:ascii="Arial" w:hAnsi="Arial" w:cs="Arial"/>
                <w:b/>
                <w:bCs/>
                <w:sz w:val="20"/>
                <w:szCs w:val="20"/>
              </w:rPr>
              <w:t>9</w:t>
            </w:r>
          </w:p>
        </w:tc>
        <w:tc>
          <w:tcPr>
            <w:tcW w:w="9739" w:type="dxa"/>
            <w:gridSpan w:val="2"/>
            <w:shd w:val="clear" w:color="auto" w:fill="CABE73"/>
          </w:tcPr>
          <w:p w14:paraId="5DACC796" w14:textId="4A71E81F" w:rsidR="00F6112A" w:rsidRPr="00946A42" w:rsidRDefault="0066153D" w:rsidP="000E5A80">
            <w:pPr>
              <w:rPr>
                <w:rFonts w:ascii="Arial" w:hAnsi="Arial" w:cs="Arial"/>
                <w:b/>
                <w:bCs/>
                <w:sz w:val="20"/>
                <w:szCs w:val="20"/>
              </w:rPr>
            </w:pPr>
            <w:r w:rsidRPr="00946A42">
              <w:rPr>
                <w:rFonts w:ascii="Arial" w:hAnsi="Arial" w:cs="Arial"/>
                <w:b/>
                <w:bCs/>
                <w:sz w:val="20"/>
                <w:szCs w:val="20"/>
              </w:rPr>
              <w:t>Demurrage</w:t>
            </w:r>
          </w:p>
        </w:tc>
      </w:tr>
      <w:tr w:rsidR="00F6112A" w:rsidRPr="00946A42" w14:paraId="413A1632" w14:textId="77777777" w:rsidTr="00946A42">
        <w:tc>
          <w:tcPr>
            <w:tcW w:w="717" w:type="dxa"/>
            <w:shd w:val="clear" w:color="auto" w:fill="auto"/>
          </w:tcPr>
          <w:p w14:paraId="4CF6EF26" w14:textId="7286B93B" w:rsidR="00F6112A" w:rsidRPr="00946A42" w:rsidRDefault="00AC231F" w:rsidP="000E5A80">
            <w:pPr>
              <w:rPr>
                <w:rFonts w:ascii="Arial" w:hAnsi="Arial" w:cs="Arial"/>
                <w:sz w:val="20"/>
                <w:szCs w:val="20"/>
              </w:rPr>
            </w:pPr>
            <w:r w:rsidRPr="00946A42">
              <w:rPr>
                <w:rFonts w:ascii="Arial" w:hAnsi="Arial" w:cs="Arial"/>
                <w:sz w:val="20"/>
                <w:szCs w:val="20"/>
              </w:rPr>
              <w:t>9.1</w:t>
            </w:r>
          </w:p>
        </w:tc>
        <w:tc>
          <w:tcPr>
            <w:tcW w:w="9739" w:type="dxa"/>
            <w:gridSpan w:val="2"/>
            <w:shd w:val="clear" w:color="auto" w:fill="auto"/>
          </w:tcPr>
          <w:p w14:paraId="2401A7B2" w14:textId="77777777" w:rsidR="00F6112A" w:rsidRDefault="00AC231F" w:rsidP="000E5A80">
            <w:pPr>
              <w:rPr>
                <w:rFonts w:ascii="Arial" w:hAnsi="Arial" w:cs="Arial"/>
                <w:sz w:val="20"/>
                <w:szCs w:val="20"/>
              </w:rPr>
            </w:pPr>
            <w:r w:rsidRPr="00946A42">
              <w:rPr>
                <w:rFonts w:ascii="Arial" w:hAnsi="Arial" w:cs="Arial"/>
                <w:sz w:val="20"/>
                <w:szCs w:val="20"/>
              </w:rPr>
              <w:t>The Customer will be and shall remain responsible to GTLS for all its proper charges incurred for any reason. A charge may be made by GTLS in respect of any delay in excess of thirty (30) minutes in loading or unloading occurring other than from the default of GTLS.  Such permissible delay period shall commence upon GTLS reporting for loading or unloading at the gate (as opposed to the dock), ready to load or unload. Labour to load or unload the vehicle shall be the responsibility and expense of the Customer or Consignee.  Unless otherwise agreed in writing between the parties, demurrage shall be payable by the Customer to GTLS at the rate of $90 per hour.</w:t>
            </w:r>
          </w:p>
          <w:p w14:paraId="672BB644" w14:textId="77777777" w:rsidR="000A5897" w:rsidRDefault="000A5897" w:rsidP="000E5A80">
            <w:pPr>
              <w:rPr>
                <w:rFonts w:ascii="Arial" w:hAnsi="Arial" w:cs="Arial"/>
                <w:sz w:val="20"/>
                <w:szCs w:val="20"/>
              </w:rPr>
            </w:pPr>
          </w:p>
          <w:p w14:paraId="38416E88" w14:textId="6E8B0AD6" w:rsidR="000A5897" w:rsidRPr="00946A42" w:rsidRDefault="000A5897" w:rsidP="000E5A80">
            <w:pPr>
              <w:rPr>
                <w:rFonts w:ascii="Arial" w:hAnsi="Arial" w:cs="Arial"/>
                <w:sz w:val="20"/>
                <w:szCs w:val="20"/>
              </w:rPr>
            </w:pPr>
          </w:p>
        </w:tc>
      </w:tr>
      <w:tr w:rsidR="00F6112A" w:rsidRPr="00946A42" w14:paraId="03CA99F9" w14:textId="77777777" w:rsidTr="00946A42">
        <w:tc>
          <w:tcPr>
            <w:tcW w:w="717" w:type="dxa"/>
            <w:shd w:val="clear" w:color="auto" w:fill="CABE73"/>
          </w:tcPr>
          <w:p w14:paraId="16BFCF39" w14:textId="13BEC831" w:rsidR="00F6112A" w:rsidRPr="00946A42" w:rsidRDefault="00AC231F" w:rsidP="000E5A80">
            <w:pPr>
              <w:rPr>
                <w:rFonts w:ascii="Arial" w:hAnsi="Arial" w:cs="Arial"/>
                <w:b/>
                <w:bCs/>
                <w:sz w:val="20"/>
                <w:szCs w:val="20"/>
              </w:rPr>
            </w:pPr>
            <w:r w:rsidRPr="00946A42">
              <w:rPr>
                <w:rFonts w:ascii="Arial" w:hAnsi="Arial" w:cs="Arial"/>
                <w:b/>
                <w:bCs/>
                <w:sz w:val="20"/>
                <w:szCs w:val="20"/>
              </w:rPr>
              <w:lastRenderedPageBreak/>
              <w:t>10</w:t>
            </w:r>
          </w:p>
        </w:tc>
        <w:tc>
          <w:tcPr>
            <w:tcW w:w="9739" w:type="dxa"/>
            <w:gridSpan w:val="2"/>
            <w:shd w:val="clear" w:color="auto" w:fill="CABE73"/>
          </w:tcPr>
          <w:p w14:paraId="577D7A53" w14:textId="341595A5" w:rsidR="00F6112A" w:rsidRPr="00946A42" w:rsidRDefault="00AC231F" w:rsidP="000E5A80">
            <w:pPr>
              <w:rPr>
                <w:rFonts w:ascii="Arial" w:hAnsi="Arial" w:cs="Arial"/>
                <w:b/>
                <w:bCs/>
                <w:sz w:val="20"/>
                <w:szCs w:val="20"/>
              </w:rPr>
            </w:pPr>
            <w:r w:rsidRPr="00946A42">
              <w:rPr>
                <w:rFonts w:ascii="Arial" w:hAnsi="Arial" w:cs="Arial"/>
                <w:b/>
                <w:bCs/>
                <w:sz w:val="20"/>
                <w:szCs w:val="20"/>
              </w:rPr>
              <w:t>Lien</w:t>
            </w:r>
            <w:ins w:id="1" w:author="Allison Stanfield" w:date="2020-12-23T07:11:00Z">
              <w:r w:rsidR="00041D22">
                <w:rPr>
                  <w:rFonts w:ascii="Arial" w:hAnsi="Arial" w:cs="Arial"/>
                  <w:b/>
                  <w:bCs/>
                  <w:sz w:val="20"/>
                  <w:szCs w:val="20"/>
                </w:rPr>
                <w:t xml:space="preserve"> and Security</w:t>
              </w:r>
            </w:ins>
          </w:p>
        </w:tc>
      </w:tr>
      <w:tr w:rsidR="00F6112A" w:rsidRPr="00946A42" w14:paraId="544E4216" w14:textId="77777777" w:rsidTr="00041D22">
        <w:tblPrEx>
          <w:tblW w:w="10456" w:type="dxa"/>
          <w:tblInd w:w="-5" w:type="dxa"/>
          <w:tblPrExChange w:id="2" w:author="Allison Stanfield" w:date="2020-12-23T07:11:00Z">
            <w:tblPrEx>
              <w:tblW w:w="10456" w:type="dxa"/>
              <w:tblInd w:w="-5" w:type="dxa"/>
            </w:tblPrEx>
          </w:tblPrExChange>
        </w:tblPrEx>
        <w:trPr>
          <w:trHeight w:val="873"/>
        </w:trPr>
        <w:tc>
          <w:tcPr>
            <w:tcW w:w="717" w:type="dxa"/>
            <w:shd w:val="clear" w:color="auto" w:fill="auto"/>
            <w:tcPrChange w:id="3" w:author="Allison Stanfield" w:date="2020-12-23T07:11:00Z">
              <w:tcPr>
                <w:tcW w:w="717" w:type="dxa"/>
                <w:shd w:val="clear" w:color="auto" w:fill="auto"/>
              </w:tcPr>
            </w:tcPrChange>
          </w:tcPr>
          <w:p w14:paraId="0E819471" w14:textId="4F23F4B9" w:rsidR="00F6112A" w:rsidRPr="00946A42" w:rsidRDefault="00AC231F" w:rsidP="000E5A80">
            <w:pPr>
              <w:rPr>
                <w:rFonts w:ascii="Arial" w:hAnsi="Arial" w:cs="Arial"/>
                <w:sz w:val="20"/>
                <w:szCs w:val="20"/>
              </w:rPr>
            </w:pPr>
            <w:r w:rsidRPr="00946A42">
              <w:rPr>
                <w:rFonts w:ascii="Arial" w:hAnsi="Arial" w:cs="Arial"/>
                <w:sz w:val="20"/>
                <w:szCs w:val="20"/>
              </w:rPr>
              <w:t>10.1</w:t>
            </w:r>
          </w:p>
        </w:tc>
        <w:tc>
          <w:tcPr>
            <w:tcW w:w="9739" w:type="dxa"/>
            <w:gridSpan w:val="2"/>
            <w:shd w:val="clear" w:color="auto" w:fill="auto"/>
            <w:tcPrChange w:id="4" w:author="Allison Stanfield" w:date="2020-12-23T07:11:00Z">
              <w:tcPr>
                <w:tcW w:w="9739" w:type="dxa"/>
                <w:gridSpan w:val="2"/>
                <w:shd w:val="clear" w:color="auto" w:fill="auto"/>
              </w:tcPr>
            </w:tcPrChange>
          </w:tcPr>
          <w:p w14:paraId="671E4AF6" w14:textId="77777777" w:rsidR="00AC231F" w:rsidDel="00041D22" w:rsidRDefault="00AC231F" w:rsidP="00946A42">
            <w:pPr>
              <w:rPr>
                <w:del w:id="5" w:author="Allison Stanfield" w:date="2020-12-23T07:12:00Z"/>
                <w:rFonts w:ascii="Arial" w:hAnsi="Arial" w:cs="Arial"/>
                <w:sz w:val="20"/>
                <w:szCs w:val="20"/>
              </w:rPr>
            </w:pPr>
            <w:r w:rsidRPr="00946A42">
              <w:rPr>
                <w:rFonts w:ascii="Arial" w:hAnsi="Arial" w:cs="Arial"/>
                <w:sz w:val="20"/>
                <w:szCs w:val="20"/>
              </w:rPr>
              <w:t xml:space="preserve">GTLS has a general lien on Goods the subject of this Agreement for all amounts due or which become due on any account to GTLS by the Customer or its Related Entities (as </w:t>
            </w:r>
            <w:r w:rsidR="00946A42" w:rsidRPr="00946A42">
              <w:rPr>
                <w:rFonts w:ascii="Arial" w:hAnsi="Arial" w:cs="Arial"/>
                <w:sz w:val="20"/>
                <w:szCs w:val="20"/>
              </w:rPr>
              <w:t>defined</w:t>
            </w:r>
            <w:r w:rsidRPr="00946A42">
              <w:rPr>
                <w:rFonts w:ascii="Arial" w:hAnsi="Arial" w:cs="Arial"/>
                <w:sz w:val="20"/>
                <w:szCs w:val="20"/>
              </w:rPr>
              <w:t xml:space="preserve"> in the Corporations Act 2001 (</w:t>
            </w:r>
            <w:proofErr w:type="spellStart"/>
            <w:r w:rsidRPr="00946A42">
              <w:rPr>
                <w:rFonts w:ascii="Arial" w:hAnsi="Arial" w:cs="Arial"/>
                <w:sz w:val="20"/>
                <w:szCs w:val="20"/>
              </w:rPr>
              <w:t>Cth</w:t>
            </w:r>
            <w:proofErr w:type="spellEnd"/>
            <w:r w:rsidRPr="00946A42">
              <w:rPr>
                <w:rFonts w:ascii="Arial" w:hAnsi="Arial" w:cs="Arial"/>
                <w:sz w:val="20"/>
                <w:szCs w:val="20"/>
              </w:rPr>
              <w:t>), whether for the Services or otherwise.</w:t>
            </w:r>
          </w:p>
          <w:p w14:paraId="67AE1CE7" w14:textId="77777777" w:rsidR="005E2333" w:rsidDel="00041D22" w:rsidRDefault="005E2333" w:rsidP="00946A42">
            <w:pPr>
              <w:rPr>
                <w:del w:id="6" w:author="Allison Stanfield" w:date="2020-12-23T07:12:00Z"/>
                <w:rFonts w:ascii="Arial" w:hAnsi="Arial" w:cs="Arial"/>
                <w:sz w:val="20"/>
                <w:szCs w:val="20"/>
              </w:rPr>
            </w:pPr>
          </w:p>
          <w:p w14:paraId="62969FEA" w14:textId="77777777" w:rsidR="005E2333" w:rsidDel="00041D22" w:rsidRDefault="005E2333" w:rsidP="00946A42">
            <w:pPr>
              <w:rPr>
                <w:del w:id="7" w:author="Allison Stanfield" w:date="2020-12-23T07:12:00Z"/>
                <w:rFonts w:ascii="Arial" w:hAnsi="Arial" w:cs="Arial"/>
                <w:sz w:val="20"/>
                <w:szCs w:val="20"/>
              </w:rPr>
            </w:pPr>
          </w:p>
          <w:p w14:paraId="59807B41" w14:textId="77777777" w:rsidR="005E2333" w:rsidDel="00041D22" w:rsidRDefault="005E2333" w:rsidP="00946A42">
            <w:pPr>
              <w:rPr>
                <w:del w:id="8" w:author="Allison Stanfield" w:date="2020-12-23T07:12:00Z"/>
                <w:rFonts w:ascii="Arial" w:hAnsi="Arial" w:cs="Arial"/>
                <w:sz w:val="20"/>
                <w:szCs w:val="20"/>
              </w:rPr>
            </w:pPr>
          </w:p>
          <w:p w14:paraId="35D0BAC2" w14:textId="77777777" w:rsidR="005E2333" w:rsidRDefault="005E2333" w:rsidP="00946A42">
            <w:pPr>
              <w:rPr>
                <w:rFonts w:ascii="Arial" w:hAnsi="Arial" w:cs="Arial"/>
                <w:sz w:val="20"/>
                <w:szCs w:val="20"/>
              </w:rPr>
            </w:pPr>
          </w:p>
          <w:p w14:paraId="1C286242" w14:textId="31055D15" w:rsidR="005E2333" w:rsidRPr="00946A42" w:rsidRDefault="005E2333" w:rsidP="00946A42">
            <w:pPr>
              <w:rPr>
                <w:rFonts w:ascii="Arial" w:hAnsi="Arial" w:cs="Arial"/>
                <w:sz w:val="20"/>
                <w:szCs w:val="20"/>
              </w:rPr>
            </w:pPr>
          </w:p>
        </w:tc>
      </w:tr>
      <w:tr w:rsidR="00F6112A" w:rsidRPr="00946A42" w14:paraId="21205FE2" w14:textId="77777777" w:rsidTr="00946A42">
        <w:tc>
          <w:tcPr>
            <w:tcW w:w="717" w:type="dxa"/>
            <w:shd w:val="clear" w:color="auto" w:fill="auto"/>
          </w:tcPr>
          <w:p w14:paraId="594A241A" w14:textId="5C8158FC" w:rsidR="00F6112A" w:rsidRPr="00946A42" w:rsidRDefault="00AC231F" w:rsidP="000E5A80">
            <w:pPr>
              <w:rPr>
                <w:rFonts w:ascii="Arial" w:hAnsi="Arial" w:cs="Arial"/>
                <w:sz w:val="20"/>
                <w:szCs w:val="20"/>
              </w:rPr>
            </w:pPr>
            <w:r w:rsidRPr="00946A42">
              <w:rPr>
                <w:rFonts w:ascii="Arial" w:hAnsi="Arial" w:cs="Arial"/>
                <w:sz w:val="20"/>
                <w:szCs w:val="20"/>
              </w:rPr>
              <w:t>10.2</w:t>
            </w:r>
          </w:p>
        </w:tc>
        <w:tc>
          <w:tcPr>
            <w:tcW w:w="9739" w:type="dxa"/>
            <w:gridSpan w:val="2"/>
            <w:shd w:val="clear" w:color="auto" w:fill="auto"/>
          </w:tcPr>
          <w:p w14:paraId="54D952E5" w14:textId="77777777" w:rsidR="00F6112A" w:rsidRPr="00946A42" w:rsidRDefault="00AC231F" w:rsidP="000E5A80">
            <w:pPr>
              <w:rPr>
                <w:rFonts w:ascii="Arial" w:hAnsi="Arial" w:cs="Arial"/>
                <w:sz w:val="20"/>
                <w:szCs w:val="20"/>
              </w:rPr>
            </w:pPr>
            <w:r w:rsidRPr="00946A42">
              <w:rPr>
                <w:rFonts w:ascii="Arial" w:hAnsi="Arial" w:cs="Arial"/>
                <w:sz w:val="20"/>
                <w:szCs w:val="20"/>
              </w:rPr>
              <w:t>If any amounts due or which become due by the Customer to GTLS are not paid, or the Customer fails to take delivery or return of any products and/or goods, GTLS may without notice (and in the case of perishable or dangerous products and/or goods immediately):</w:t>
            </w:r>
          </w:p>
          <w:p w14:paraId="5B2A6555" w14:textId="77777777" w:rsidR="00AC231F" w:rsidRPr="00946A42" w:rsidRDefault="00AC231F" w:rsidP="00D81746">
            <w:pPr>
              <w:pStyle w:val="ListParagraph"/>
              <w:numPr>
                <w:ilvl w:val="0"/>
                <w:numId w:val="15"/>
              </w:numPr>
              <w:rPr>
                <w:rFonts w:ascii="Arial" w:hAnsi="Arial" w:cs="Arial"/>
                <w:sz w:val="20"/>
                <w:szCs w:val="20"/>
              </w:rPr>
            </w:pPr>
            <w:r w:rsidRPr="00946A42">
              <w:rPr>
                <w:rFonts w:ascii="Arial" w:hAnsi="Arial" w:cs="Arial"/>
                <w:sz w:val="20"/>
                <w:szCs w:val="20"/>
              </w:rPr>
              <w:t>store the Goods as GTLS thinks fit at the Customer’s risk and expense;</w:t>
            </w:r>
          </w:p>
          <w:p w14:paraId="6C051482" w14:textId="77777777" w:rsidR="00AC231F" w:rsidRPr="00946A42" w:rsidRDefault="00AC231F" w:rsidP="00D81746">
            <w:pPr>
              <w:pStyle w:val="ListParagraph"/>
              <w:numPr>
                <w:ilvl w:val="0"/>
                <w:numId w:val="15"/>
              </w:numPr>
              <w:rPr>
                <w:rFonts w:ascii="Arial" w:hAnsi="Arial" w:cs="Arial"/>
                <w:sz w:val="20"/>
                <w:szCs w:val="20"/>
              </w:rPr>
            </w:pPr>
            <w:r w:rsidRPr="00946A42">
              <w:rPr>
                <w:rFonts w:ascii="Arial" w:hAnsi="Arial" w:cs="Arial"/>
                <w:sz w:val="20"/>
                <w:szCs w:val="20"/>
              </w:rPr>
              <w:t>open any package and sell all or any of the Goods as GTLS thinks fit and apply the proceeds to discharge the lien and costs of sale;</w:t>
            </w:r>
            <w:del w:id="9" w:author="Allison Stanfield" w:date="2020-12-23T07:11:00Z">
              <w:r w:rsidRPr="00946A42" w:rsidDel="00041D22">
                <w:rPr>
                  <w:rFonts w:ascii="Arial" w:hAnsi="Arial" w:cs="Arial"/>
                  <w:sz w:val="20"/>
                  <w:szCs w:val="20"/>
                </w:rPr>
                <w:delText xml:space="preserve"> and/or</w:delText>
              </w:r>
            </w:del>
          </w:p>
          <w:p w14:paraId="699D761A" w14:textId="00ADA784" w:rsidR="00AC231F" w:rsidRDefault="00AC231F" w:rsidP="00D81746">
            <w:pPr>
              <w:pStyle w:val="ListParagraph"/>
              <w:numPr>
                <w:ilvl w:val="0"/>
                <w:numId w:val="15"/>
              </w:numPr>
              <w:rPr>
                <w:rFonts w:ascii="Arial" w:hAnsi="Arial" w:cs="Arial"/>
                <w:sz w:val="20"/>
                <w:szCs w:val="20"/>
              </w:rPr>
            </w:pPr>
            <w:r w:rsidRPr="00946A42">
              <w:rPr>
                <w:rFonts w:ascii="Arial" w:hAnsi="Arial" w:cs="Arial"/>
                <w:sz w:val="20"/>
                <w:szCs w:val="20"/>
              </w:rPr>
              <w:t>deduct or set-off any monies (including the costs of storage of any Goods) due to GTLS by the Customer under any this Agreement or otherwise</w:t>
            </w:r>
            <w:ins w:id="10" w:author="Allison Stanfield" w:date="2020-12-23T07:11:00Z">
              <w:r w:rsidR="00041D22">
                <w:rPr>
                  <w:rFonts w:ascii="Arial" w:hAnsi="Arial" w:cs="Arial"/>
                  <w:sz w:val="20"/>
                  <w:szCs w:val="20"/>
                </w:rPr>
                <w:t>; and/or</w:t>
              </w:r>
            </w:ins>
            <w:del w:id="11" w:author="Allison Stanfield" w:date="2020-12-23T07:11:00Z">
              <w:r w:rsidRPr="00946A42" w:rsidDel="00041D22">
                <w:rPr>
                  <w:rFonts w:ascii="Arial" w:hAnsi="Arial" w:cs="Arial"/>
                  <w:sz w:val="20"/>
                  <w:szCs w:val="20"/>
                </w:rPr>
                <w:delText>.</w:delText>
              </w:r>
            </w:del>
          </w:p>
          <w:p w14:paraId="0C57D8AF" w14:textId="52CC28FB" w:rsidR="00B52970" w:rsidRPr="00946A42" w:rsidRDefault="00B52970" w:rsidP="00D81746">
            <w:pPr>
              <w:pStyle w:val="ListParagraph"/>
              <w:numPr>
                <w:ilvl w:val="0"/>
                <w:numId w:val="15"/>
              </w:numPr>
              <w:rPr>
                <w:rFonts w:ascii="Arial" w:hAnsi="Arial" w:cs="Arial"/>
                <w:sz w:val="20"/>
                <w:szCs w:val="20"/>
              </w:rPr>
            </w:pPr>
            <w:r>
              <w:rPr>
                <w:rFonts w:eastAsia="Times New Roman"/>
              </w:rPr>
              <w:t>claim a storer’s lien over the Goods.</w:t>
            </w:r>
          </w:p>
        </w:tc>
      </w:tr>
      <w:tr w:rsidR="00F6112A" w:rsidRPr="00946A42" w14:paraId="4CE6BEDD" w14:textId="77777777" w:rsidTr="00946A42">
        <w:tc>
          <w:tcPr>
            <w:tcW w:w="717" w:type="dxa"/>
            <w:shd w:val="clear" w:color="auto" w:fill="auto"/>
          </w:tcPr>
          <w:p w14:paraId="720B1E51" w14:textId="014ECFA9" w:rsidR="00F6112A" w:rsidRPr="00946A42" w:rsidRDefault="00AC231F" w:rsidP="000E5A80">
            <w:pPr>
              <w:rPr>
                <w:rFonts w:ascii="Arial" w:hAnsi="Arial" w:cs="Arial"/>
                <w:sz w:val="20"/>
                <w:szCs w:val="20"/>
              </w:rPr>
            </w:pPr>
            <w:r w:rsidRPr="00946A42">
              <w:rPr>
                <w:rFonts w:ascii="Arial" w:hAnsi="Arial" w:cs="Arial"/>
                <w:sz w:val="20"/>
                <w:szCs w:val="20"/>
              </w:rPr>
              <w:t>10.3</w:t>
            </w:r>
          </w:p>
        </w:tc>
        <w:tc>
          <w:tcPr>
            <w:tcW w:w="9739" w:type="dxa"/>
            <w:gridSpan w:val="2"/>
            <w:shd w:val="clear" w:color="auto" w:fill="auto"/>
          </w:tcPr>
          <w:p w14:paraId="2F96F2A0" w14:textId="744D79AE" w:rsidR="00B52970" w:rsidRPr="00946A42" w:rsidRDefault="00AC231F" w:rsidP="000E5A80">
            <w:pPr>
              <w:rPr>
                <w:rFonts w:ascii="Arial" w:hAnsi="Arial" w:cs="Arial"/>
                <w:sz w:val="20"/>
                <w:szCs w:val="20"/>
              </w:rPr>
            </w:pPr>
            <w:r w:rsidRPr="00946A42">
              <w:rPr>
                <w:rFonts w:ascii="Arial" w:hAnsi="Arial" w:cs="Arial"/>
                <w:sz w:val="20"/>
                <w:szCs w:val="20"/>
              </w:rPr>
              <w:t>This clause shall survive termination of this Agreement.</w:t>
            </w:r>
          </w:p>
        </w:tc>
      </w:tr>
      <w:tr w:rsidR="000A5897" w:rsidRPr="00946A42" w14:paraId="7134776E" w14:textId="77777777" w:rsidTr="00946A42">
        <w:tc>
          <w:tcPr>
            <w:tcW w:w="717" w:type="dxa"/>
            <w:shd w:val="clear" w:color="auto" w:fill="auto"/>
          </w:tcPr>
          <w:p w14:paraId="6D42888F" w14:textId="22ABD929" w:rsidR="000A5897" w:rsidRPr="00946A42" w:rsidRDefault="000A5897" w:rsidP="000A5897">
            <w:pPr>
              <w:rPr>
                <w:rFonts w:ascii="Arial" w:hAnsi="Arial" w:cs="Arial"/>
                <w:sz w:val="20"/>
                <w:szCs w:val="20"/>
              </w:rPr>
            </w:pPr>
            <w:r>
              <w:rPr>
                <w:rFonts w:ascii="Arial" w:hAnsi="Arial" w:cs="Arial"/>
                <w:sz w:val="20"/>
                <w:szCs w:val="20"/>
              </w:rPr>
              <w:t>10.4</w:t>
            </w:r>
          </w:p>
        </w:tc>
        <w:tc>
          <w:tcPr>
            <w:tcW w:w="9739" w:type="dxa"/>
            <w:gridSpan w:val="2"/>
            <w:shd w:val="clear" w:color="auto" w:fill="auto"/>
          </w:tcPr>
          <w:p w14:paraId="521DAE18" w14:textId="1D959E39" w:rsidR="000A5897" w:rsidDel="00041D22" w:rsidRDefault="000A5897" w:rsidP="000A5897">
            <w:pPr>
              <w:rPr>
                <w:del w:id="12" w:author="Allison Stanfield" w:date="2020-12-23T07:11:00Z"/>
                <w:rFonts w:ascii="Arial" w:hAnsi="Arial" w:cs="Arial"/>
                <w:sz w:val="20"/>
                <w:szCs w:val="20"/>
              </w:rPr>
            </w:pPr>
            <w:del w:id="13" w:author="Allison Stanfield" w:date="2020-12-23T07:11:00Z">
              <w:r w:rsidDel="00041D22">
                <w:rPr>
                  <w:rFonts w:ascii="Arial" w:hAnsi="Arial" w:cs="Arial"/>
                  <w:sz w:val="20"/>
                  <w:szCs w:val="20"/>
                </w:rPr>
                <w:delText>***** Does this need head</w:delText>
              </w:r>
            </w:del>
          </w:p>
          <w:p w14:paraId="15BA16C9" w14:textId="0FE3B4EF" w:rsidR="000A5897" w:rsidDel="00041D22" w:rsidRDefault="000A5897" w:rsidP="000A5897">
            <w:pPr>
              <w:rPr>
                <w:del w:id="14" w:author="Allison Stanfield" w:date="2020-12-23T07:11:00Z"/>
                <w:rFonts w:ascii="Arial" w:hAnsi="Arial" w:cs="Arial"/>
                <w:sz w:val="20"/>
                <w:szCs w:val="20"/>
              </w:rPr>
            </w:pPr>
          </w:p>
          <w:p w14:paraId="331EC82F" w14:textId="2DA0E3D8" w:rsidR="000A5897" w:rsidDel="00041D22" w:rsidRDefault="000A5897" w:rsidP="000A5897">
            <w:pPr>
              <w:rPr>
                <w:del w:id="15" w:author="Allison Stanfield" w:date="2020-12-23T07:11:00Z"/>
                <w:rFonts w:ascii="Arial" w:hAnsi="Arial" w:cs="Arial"/>
                <w:sz w:val="20"/>
                <w:szCs w:val="20"/>
              </w:rPr>
            </w:pPr>
          </w:p>
          <w:p w14:paraId="6871F78E" w14:textId="77777777" w:rsidR="000A5897" w:rsidRDefault="000A5897" w:rsidP="000A5897">
            <w:pPr>
              <w:pStyle w:val="ListParagraph"/>
              <w:numPr>
                <w:ilvl w:val="0"/>
                <w:numId w:val="27"/>
              </w:numPr>
              <w:contextualSpacing w:val="0"/>
              <w:rPr>
                <w:rFonts w:eastAsia="Times New Roman"/>
              </w:rPr>
            </w:pPr>
            <w:r>
              <w:rPr>
                <w:rFonts w:eastAsia="Times New Roman"/>
              </w:rPr>
              <w:t>A term used in this clause 10.4 has the same meaning as in the Personal Properties Securities Act 2009 (</w:t>
            </w:r>
            <w:proofErr w:type="spellStart"/>
            <w:r>
              <w:rPr>
                <w:rFonts w:eastAsia="Times New Roman"/>
              </w:rPr>
              <w:t>Cth</w:t>
            </w:r>
            <w:proofErr w:type="spellEnd"/>
            <w:r>
              <w:rPr>
                <w:rFonts w:eastAsia="Times New Roman"/>
              </w:rPr>
              <w:t>) (‘PPSA’).</w:t>
            </w:r>
          </w:p>
          <w:p w14:paraId="7732E3D7" w14:textId="77777777" w:rsidR="000A5897" w:rsidRDefault="000A5897" w:rsidP="000A5897">
            <w:pPr>
              <w:pStyle w:val="ListParagraph"/>
              <w:numPr>
                <w:ilvl w:val="0"/>
                <w:numId w:val="27"/>
              </w:numPr>
              <w:contextualSpacing w:val="0"/>
              <w:rPr>
                <w:rFonts w:eastAsia="Times New Roman"/>
              </w:rPr>
            </w:pPr>
            <w:r>
              <w:rPr>
                <w:rFonts w:eastAsia="Times New Roman"/>
              </w:rPr>
              <w:t>For so long as any monies owing by the Customer to GTLS under this Agreement remain unpaid, the Customer acknowledges that GTLS maintains a Security Interest in the Goods under the PPSA and this Agreement shall constitute a Security Agreement that covers the Goods for the purposes of the PPSA.</w:t>
            </w:r>
          </w:p>
          <w:p w14:paraId="765BA677" w14:textId="77777777" w:rsidR="000A5897" w:rsidRDefault="000A5897" w:rsidP="000A5897">
            <w:pPr>
              <w:pStyle w:val="ListParagraph"/>
              <w:numPr>
                <w:ilvl w:val="0"/>
                <w:numId w:val="27"/>
              </w:numPr>
              <w:contextualSpacing w:val="0"/>
              <w:rPr>
                <w:rFonts w:eastAsia="Times New Roman"/>
              </w:rPr>
            </w:pPr>
            <w:r>
              <w:rPr>
                <w:rFonts w:eastAsia="Times New Roman"/>
              </w:rPr>
              <w:t>The Customer will, at the request of GTLS, do anything (including obtaining consents, giving notices or directions to any person, making amendments to this Agreement or Security Agreement or executing a new document) for the purpose of (</w:t>
            </w:r>
            <w:proofErr w:type="spellStart"/>
            <w:r>
              <w:rPr>
                <w:rFonts w:eastAsia="Times New Roman"/>
              </w:rPr>
              <w:t>i</w:t>
            </w:r>
            <w:proofErr w:type="spellEnd"/>
            <w:r>
              <w:rPr>
                <w:rFonts w:eastAsia="Times New Roman"/>
              </w:rPr>
              <w:t>) ensuring that any Security Interest granted by the Customer to GTLS attaches to the Goods or collateral intended to be covered by that Security Interest, is enforceable, perfected and otherwise effective, and has the priority required by GTLS; (ii) enabling GTLS to prepare and register a financing statement or financing change statement or (iii) enabling GTLS to exercise any of its rights or powers in connection with any such Security Interest.</w:t>
            </w:r>
          </w:p>
          <w:p w14:paraId="350E0AB5" w14:textId="77777777" w:rsidR="000A5897" w:rsidRDefault="000A5897" w:rsidP="000A5897">
            <w:pPr>
              <w:pStyle w:val="ListParagraph"/>
              <w:numPr>
                <w:ilvl w:val="0"/>
                <w:numId w:val="27"/>
              </w:numPr>
              <w:contextualSpacing w:val="0"/>
              <w:rPr>
                <w:rFonts w:eastAsia="Times New Roman"/>
              </w:rPr>
            </w:pPr>
            <w:r>
              <w:rPr>
                <w:rFonts w:eastAsia="Times New Roman"/>
              </w:rPr>
              <w:t>The Customer will promptly provide any information requested by GTLS in connection with any Security Interest granted the Customer to GTLS to enable GLTS to exercise any of its rights or powers or perform any of its obligations under the PPSA.</w:t>
            </w:r>
          </w:p>
          <w:p w14:paraId="76BD95BF" w14:textId="77777777" w:rsidR="000A5897" w:rsidRDefault="000A5897" w:rsidP="000A5897">
            <w:pPr>
              <w:pStyle w:val="ListParagraph"/>
              <w:numPr>
                <w:ilvl w:val="0"/>
                <w:numId w:val="27"/>
              </w:numPr>
              <w:contextualSpacing w:val="0"/>
              <w:rPr>
                <w:rFonts w:eastAsia="Times New Roman"/>
              </w:rPr>
            </w:pPr>
            <w:r>
              <w:rPr>
                <w:rFonts w:eastAsia="Times New Roman"/>
              </w:rPr>
              <w:t>The Customer waives its right to receive any notices (including notice of a verification statement) required to be given under the PPSA unless that requirement cannot be excluded.</w:t>
            </w:r>
          </w:p>
          <w:p w14:paraId="6226B1FA" w14:textId="77777777" w:rsidR="000A5897" w:rsidRDefault="000A5897" w:rsidP="000A5897">
            <w:pPr>
              <w:pStyle w:val="ListParagraph"/>
              <w:numPr>
                <w:ilvl w:val="0"/>
                <w:numId w:val="27"/>
              </w:numPr>
              <w:contextualSpacing w:val="0"/>
              <w:rPr>
                <w:rFonts w:eastAsia="Times New Roman"/>
              </w:rPr>
            </w:pPr>
            <w:r>
              <w:rPr>
                <w:rFonts w:eastAsia="Times New Roman"/>
              </w:rPr>
              <w:t>Except if section 275(7) of the PPSA applies, each of GTLS and the Customer agree not to disclose any information of the kind referred to in section 275(1) of the PPSA that is not publicly available.</w:t>
            </w:r>
          </w:p>
          <w:p w14:paraId="0186ABC0" w14:textId="77777777" w:rsidR="000A5897" w:rsidRDefault="000A5897" w:rsidP="000A5897">
            <w:pPr>
              <w:pStyle w:val="ListParagraph"/>
              <w:numPr>
                <w:ilvl w:val="0"/>
                <w:numId w:val="27"/>
              </w:numPr>
              <w:contextualSpacing w:val="0"/>
              <w:rPr>
                <w:rFonts w:eastAsia="Times New Roman"/>
              </w:rPr>
            </w:pPr>
            <w:r>
              <w:rPr>
                <w:rFonts w:eastAsia="Times New Roman"/>
              </w:rPr>
              <w:lastRenderedPageBreak/>
              <w:t>Despite anything contained in this Agreement, GTLS is not required to disclose any information of the kind referred to in section 275(1) of the PPSA.</w:t>
            </w:r>
          </w:p>
          <w:p w14:paraId="267795C1" w14:textId="77777777" w:rsidR="000A5897" w:rsidRDefault="000A5897" w:rsidP="000A5897">
            <w:pPr>
              <w:pStyle w:val="ListParagraph"/>
              <w:numPr>
                <w:ilvl w:val="0"/>
                <w:numId w:val="27"/>
              </w:numPr>
              <w:contextualSpacing w:val="0"/>
              <w:rPr>
                <w:rFonts w:eastAsia="Times New Roman"/>
              </w:rPr>
            </w:pPr>
            <w:r>
              <w:rPr>
                <w:rFonts w:eastAsia="Times New Roman"/>
              </w:rPr>
              <w:t>Anything that the Customer is required by GTLS to do under this clause 10.4 must be done by the Customer at its own expense.  The Customer agrees to reimburse on demand GTLS’s costs (including all legal and other professional costs (including all legal and other professional costs on a full indemnity basis) in connection with any action taken by GTLS under or in connection with this clause 10.4.</w:t>
            </w:r>
          </w:p>
          <w:p w14:paraId="2C7DCD29" w14:textId="1F08E3FB" w:rsidR="000A5897" w:rsidRPr="00946A42" w:rsidRDefault="000A5897" w:rsidP="000A5897">
            <w:pPr>
              <w:rPr>
                <w:rFonts w:ascii="Arial" w:hAnsi="Arial" w:cs="Arial"/>
                <w:sz w:val="20"/>
                <w:szCs w:val="20"/>
              </w:rPr>
            </w:pPr>
          </w:p>
        </w:tc>
      </w:tr>
      <w:tr w:rsidR="000A5897" w:rsidRPr="00946A42" w14:paraId="6940ABDB" w14:textId="77777777" w:rsidTr="00946A42">
        <w:tc>
          <w:tcPr>
            <w:tcW w:w="717" w:type="dxa"/>
            <w:shd w:val="clear" w:color="auto" w:fill="CABE73"/>
          </w:tcPr>
          <w:p w14:paraId="4B34FCDA" w14:textId="68026C20" w:rsidR="000A5897" w:rsidRPr="00946A42" w:rsidRDefault="000A5897" w:rsidP="000A5897">
            <w:pPr>
              <w:rPr>
                <w:rFonts w:ascii="Arial" w:hAnsi="Arial" w:cs="Arial"/>
                <w:b/>
                <w:bCs/>
                <w:sz w:val="20"/>
                <w:szCs w:val="20"/>
              </w:rPr>
            </w:pPr>
            <w:r w:rsidRPr="00946A42">
              <w:rPr>
                <w:rFonts w:ascii="Arial" w:hAnsi="Arial" w:cs="Arial"/>
                <w:b/>
                <w:bCs/>
                <w:sz w:val="20"/>
                <w:szCs w:val="20"/>
              </w:rPr>
              <w:lastRenderedPageBreak/>
              <w:t>11</w:t>
            </w:r>
          </w:p>
        </w:tc>
        <w:tc>
          <w:tcPr>
            <w:tcW w:w="9739" w:type="dxa"/>
            <w:gridSpan w:val="2"/>
            <w:shd w:val="clear" w:color="auto" w:fill="CABE73"/>
          </w:tcPr>
          <w:p w14:paraId="4AD5057F" w14:textId="277C3C3D" w:rsidR="000A5897" w:rsidRPr="00946A42" w:rsidRDefault="000A5897" w:rsidP="000A5897">
            <w:pPr>
              <w:rPr>
                <w:rFonts w:ascii="Arial" w:hAnsi="Arial" w:cs="Arial"/>
                <w:b/>
                <w:bCs/>
                <w:sz w:val="20"/>
                <w:szCs w:val="20"/>
              </w:rPr>
            </w:pPr>
            <w:r w:rsidRPr="00946A42">
              <w:rPr>
                <w:rFonts w:ascii="Arial" w:hAnsi="Arial" w:cs="Arial"/>
                <w:b/>
                <w:bCs/>
                <w:sz w:val="20"/>
                <w:szCs w:val="20"/>
              </w:rPr>
              <w:t>Dangerous Goods</w:t>
            </w:r>
          </w:p>
        </w:tc>
      </w:tr>
      <w:tr w:rsidR="000A5897" w:rsidRPr="00946A42" w14:paraId="7300475E" w14:textId="77777777" w:rsidTr="00946A42">
        <w:tc>
          <w:tcPr>
            <w:tcW w:w="717" w:type="dxa"/>
            <w:shd w:val="clear" w:color="auto" w:fill="auto"/>
          </w:tcPr>
          <w:p w14:paraId="710DDEC7" w14:textId="66411392" w:rsidR="000A5897" w:rsidRPr="00946A42" w:rsidRDefault="000A5897" w:rsidP="000A5897">
            <w:pPr>
              <w:rPr>
                <w:rFonts w:ascii="Arial" w:hAnsi="Arial" w:cs="Arial"/>
                <w:sz w:val="20"/>
                <w:szCs w:val="20"/>
              </w:rPr>
            </w:pPr>
            <w:r w:rsidRPr="00946A42">
              <w:rPr>
                <w:rFonts w:ascii="Arial" w:hAnsi="Arial" w:cs="Arial"/>
                <w:sz w:val="20"/>
                <w:szCs w:val="20"/>
              </w:rPr>
              <w:t>11.1</w:t>
            </w:r>
          </w:p>
        </w:tc>
        <w:tc>
          <w:tcPr>
            <w:tcW w:w="9739" w:type="dxa"/>
            <w:gridSpan w:val="2"/>
            <w:shd w:val="clear" w:color="auto" w:fill="auto"/>
          </w:tcPr>
          <w:p w14:paraId="3C28598D" w14:textId="7F3990D6" w:rsidR="000A5897" w:rsidRPr="00946A42" w:rsidRDefault="000A5897" w:rsidP="000A5897">
            <w:pPr>
              <w:rPr>
                <w:rFonts w:ascii="Arial" w:hAnsi="Arial" w:cs="Arial"/>
                <w:sz w:val="20"/>
                <w:szCs w:val="20"/>
              </w:rPr>
            </w:pPr>
            <w:r w:rsidRPr="00946A42">
              <w:rPr>
                <w:rFonts w:ascii="Arial" w:hAnsi="Arial" w:cs="Arial"/>
                <w:sz w:val="20"/>
                <w:szCs w:val="20"/>
              </w:rPr>
              <w:t>Unless otherwise agreed in advance in writing with GTLS the Customer or his authorised agent shall not tender for carriage or for storage any explosive, inflammable or otherwise Dangerous Goods. The Customer shall be liable for and hereby indemnifies GTLS for all loss or damage whatsoever caused by any Dangerous Goods.</w:t>
            </w:r>
          </w:p>
        </w:tc>
      </w:tr>
      <w:tr w:rsidR="000A5897" w:rsidRPr="00946A42" w14:paraId="125CB436" w14:textId="77777777" w:rsidTr="00946A42">
        <w:tc>
          <w:tcPr>
            <w:tcW w:w="717" w:type="dxa"/>
            <w:shd w:val="clear" w:color="auto" w:fill="auto"/>
          </w:tcPr>
          <w:p w14:paraId="6CBED67C" w14:textId="3B28FC8F" w:rsidR="000A5897" w:rsidRPr="00946A42" w:rsidRDefault="000A5897" w:rsidP="000A5897">
            <w:pPr>
              <w:rPr>
                <w:rFonts w:ascii="Arial" w:hAnsi="Arial" w:cs="Arial"/>
                <w:sz w:val="20"/>
                <w:szCs w:val="20"/>
              </w:rPr>
            </w:pPr>
            <w:r w:rsidRPr="00946A42">
              <w:rPr>
                <w:rFonts w:ascii="Arial" w:hAnsi="Arial" w:cs="Arial"/>
                <w:sz w:val="20"/>
                <w:szCs w:val="20"/>
              </w:rPr>
              <w:t>11.2</w:t>
            </w:r>
          </w:p>
        </w:tc>
        <w:tc>
          <w:tcPr>
            <w:tcW w:w="9739" w:type="dxa"/>
            <w:gridSpan w:val="2"/>
            <w:shd w:val="clear" w:color="auto" w:fill="auto"/>
          </w:tcPr>
          <w:p w14:paraId="70373E44" w14:textId="0884809B" w:rsidR="000A5897" w:rsidRPr="00946A42" w:rsidRDefault="000A5897" w:rsidP="000A5897">
            <w:pPr>
              <w:rPr>
                <w:rFonts w:ascii="Arial" w:hAnsi="Arial" w:cs="Arial"/>
                <w:sz w:val="20"/>
                <w:szCs w:val="20"/>
              </w:rPr>
            </w:pPr>
            <w:r w:rsidRPr="00946A42">
              <w:rPr>
                <w:rFonts w:ascii="Arial" w:hAnsi="Arial" w:cs="Arial"/>
                <w:sz w:val="20"/>
                <w:szCs w:val="20"/>
              </w:rPr>
              <w:t>If the parties agree that Dangerous Goods are to be carried or stored by GTLS, then prior to each delivery of Goods or collection for storage, the Customer shall provide to GTLS in writing the precise details of the class, volume and packaging type of dangerous or hazardous Goods by way of an appropriate Material Safety Sheet and Emergency Procedure Guide so that GTLS in its absolute discretion may accept or decline to proceed with the transaction, and should it proceed, accordingly notify all parties as required to ensure compliance in the transport storage and handling of dangerous class goods.</w:t>
            </w:r>
          </w:p>
        </w:tc>
      </w:tr>
      <w:tr w:rsidR="000A5897" w:rsidRPr="00946A42" w14:paraId="39A530B9" w14:textId="77777777" w:rsidTr="00946A42">
        <w:tc>
          <w:tcPr>
            <w:tcW w:w="717" w:type="dxa"/>
            <w:shd w:val="clear" w:color="auto" w:fill="auto"/>
          </w:tcPr>
          <w:p w14:paraId="097A38B0" w14:textId="226461DD" w:rsidR="000A5897" w:rsidRPr="00946A42" w:rsidRDefault="000A5897" w:rsidP="000A5897">
            <w:pPr>
              <w:rPr>
                <w:rFonts w:ascii="Arial" w:hAnsi="Arial" w:cs="Arial"/>
                <w:sz w:val="20"/>
                <w:szCs w:val="20"/>
              </w:rPr>
            </w:pPr>
            <w:r w:rsidRPr="00946A42">
              <w:rPr>
                <w:rFonts w:ascii="Arial" w:hAnsi="Arial" w:cs="Arial"/>
                <w:sz w:val="20"/>
                <w:szCs w:val="20"/>
              </w:rPr>
              <w:t>11.3</w:t>
            </w:r>
          </w:p>
        </w:tc>
        <w:tc>
          <w:tcPr>
            <w:tcW w:w="9739" w:type="dxa"/>
            <w:gridSpan w:val="2"/>
            <w:shd w:val="clear" w:color="auto" w:fill="auto"/>
          </w:tcPr>
          <w:p w14:paraId="30DD6CD7" w14:textId="6C96EBF2" w:rsidR="000A5897" w:rsidRPr="00946A42" w:rsidRDefault="000A5897" w:rsidP="000A5897">
            <w:pPr>
              <w:rPr>
                <w:rFonts w:ascii="Arial" w:hAnsi="Arial" w:cs="Arial"/>
                <w:sz w:val="20"/>
                <w:szCs w:val="20"/>
              </w:rPr>
            </w:pPr>
            <w:r w:rsidRPr="00946A42">
              <w:rPr>
                <w:rFonts w:ascii="Arial" w:hAnsi="Arial" w:cs="Arial"/>
                <w:sz w:val="20"/>
                <w:szCs w:val="20"/>
              </w:rPr>
              <w:t>In the event of discovery by GTLS of hazardous or dangerous Goods not being disclosed GTLS may hold the discovered dangerous Goods at a nominated depot, at the expense of the Customer, for the Customer to then arrange appropriate measures to rectify the non-compliance and allow resumption of transport services.</w:t>
            </w:r>
          </w:p>
        </w:tc>
      </w:tr>
      <w:tr w:rsidR="000A5897" w:rsidRPr="00946A42" w14:paraId="2B80A240" w14:textId="77777777" w:rsidTr="00946A42">
        <w:tc>
          <w:tcPr>
            <w:tcW w:w="717" w:type="dxa"/>
            <w:shd w:val="clear" w:color="auto" w:fill="auto"/>
          </w:tcPr>
          <w:p w14:paraId="114B0107" w14:textId="14B111C0" w:rsidR="000A5897" w:rsidRPr="00946A42" w:rsidRDefault="000A5897" w:rsidP="000A5897">
            <w:pPr>
              <w:rPr>
                <w:rFonts w:ascii="Arial" w:hAnsi="Arial" w:cs="Arial"/>
                <w:sz w:val="20"/>
                <w:szCs w:val="20"/>
              </w:rPr>
            </w:pPr>
            <w:r w:rsidRPr="00946A42">
              <w:rPr>
                <w:rFonts w:ascii="Arial" w:hAnsi="Arial" w:cs="Arial"/>
                <w:sz w:val="20"/>
                <w:szCs w:val="20"/>
              </w:rPr>
              <w:t>11.4</w:t>
            </w:r>
          </w:p>
        </w:tc>
        <w:tc>
          <w:tcPr>
            <w:tcW w:w="9739" w:type="dxa"/>
            <w:gridSpan w:val="2"/>
            <w:shd w:val="clear" w:color="auto" w:fill="auto"/>
          </w:tcPr>
          <w:p w14:paraId="05731887" w14:textId="05C4F2A5" w:rsidR="000A5897" w:rsidRPr="00946A42" w:rsidRDefault="000A5897" w:rsidP="000A5897">
            <w:pPr>
              <w:rPr>
                <w:rFonts w:ascii="Arial" w:hAnsi="Arial" w:cs="Arial"/>
                <w:sz w:val="20"/>
                <w:szCs w:val="20"/>
              </w:rPr>
            </w:pPr>
            <w:r w:rsidRPr="00946A42">
              <w:rPr>
                <w:rFonts w:ascii="Arial" w:hAnsi="Arial" w:cs="Arial"/>
                <w:sz w:val="20"/>
                <w:szCs w:val="20"/>
              </w:rPr>
              <w:t>In the event that the Customer fails or neglects to notify GTLS of dangerous goods presented for carriage, handling or Storage, then the Customer will be liable for all and any loss or losses attributable to that non-disclosure to GTLS.</w:t>
            </w:r>
          </w:p>
        </w:tc>
      </w:tr>
      <w:tr w:rsidR="000A5897" w:rsidRPr="00946A42" w14:paraId="716988A3" w14:textId="77777777" w:rsidTr="00946A42">
        <w:tc>
          <w:tcPr>
            <w:tcW w:w="717" w:type="dxa"/>
            <w:shd w:val="clear" w:color="auto" w:fill="CABE73"/>
          </w:tcPr>
          <w:p w14:paraId="00DD355D" w14:textId="033509C7" w:rsidR="000A5897" w:rsidRPr="00946A42" w:rsidRDefault="000A5897" w:rsidP="000A5897">
            <w:pPr>
              <w:rPr>
                <w:rFonts w:ascii="Arial" w:hAnsi="Arial" w:cs="Arial"/>
                <w:b/>
                <w:bCs/>
                <w:sz w:val="20"/>
                <w:szCs w:val="20"/>
              </w:rPr>
            </w:pPr>
            <w:r w:rsidRPr="00946A42">
              <w:rPr>
                <w:rFonts w:ascii="Arial" w:hAnsi="Arial" w:cs="Arial"/>
                <w:b/>
                <w:bCs/>
                <w:sz w:val="20"/>
                <w:szCs w:val="20"/>
              </w:rPr>
              <w:t>12</w:t>
            </w:r>
          </w:p>
        </w:tc>
        <w:tc>
          <w:tcPr>
            <w:tcW w:w="9739" w:type="dxa"/>
            <w:gridSpan w:val="2"/>
            <w:shd w:val="clear" w:color="auto" w:fill="CABE73"/>
          </w:tcPr>
          <w:p w14:paraId="4154E888" w14:textId="0247C988" w:rsidR="000A5897" w:rsidRPr="00946A42" w:rsidRDefault="000A5897" w:rsidP="000A5897">
            <w:pPr>
              <w:rPr>
                <w:rFonts w:ascii="Arial" w:hAnsi="Arial" w:cs="Arial"/>
                <w:b/>
                <w:bCs/>
                <w:sz w:val="20"/>
                <w:szCs w:val="20"/>
              </w:rPr>
            </w:pPr>
            <w:r w:rsidRPr="00946A42">
              <w:rPr>
                <w:rFonts w:ascii="Arial" w:hAnsi="Arial" w:cs="Arial"/>
                <w:b/>
                <w:bCs/>
                <w:sz w:val="20"/>
                <w:szCs w:val="20"/>
              </w:rPr>
              <w:t>Storage</w:t>
            </w:r>
          </w:p>
        </w:tc>
      </w:tr>
      <w:tr w:rsidR="000A5897" w:rsidRPr="00946A42" w14:paraId="7241BBA5" w14:textId="77777777" w:rsidTr="00946A42">
        <w:tc>
          <w:tcPr>
            <w:tcW w:w="717" w:type="dxa"/>
            <w:shd w:val="clear" w:color="auto" w:fill="auto"/>
          </w:tcPr>
          <w:p w14:paraId="78ABDBB5" w14:textId="5563350D" w:rsidR="000A5897" w:rsidRPr="00946A42" w:rsidRDefault="000A5897" w:rsidP="000A5897">
            <w:pPr>
              <w:rPr>
                <w:rFonts w:ascii="Arial" w:hAnsi="Arial" w:cs="Arial"/>
                <w:sz w:val="20"/>
                <w:szCs w:val="20"/>
              </w:rPr>
            </w:pPr>
            <w:r w:rsidRPr="00946A42">
              <w:rPr>
                <w:rFonts w:ascii="Arial" w:hAnsi="Arial" w:cs="Arial"/>
                <w:sz w:val="20"/>
                <w:szCs w:val="20"/>
              </w:rPr>
              <w:t>12.1</w:t>
            </w:r>
          </w:p>
        </w:tc>
        <w:tc>
          <w:tcPr>
            <w:tcW w:w="9739" w:type="dxa"/>
            <w:gridSpan w:val="2"/>
            <w:shd w:val="clear" w:color="auto" w:fill="auto"/>
          </w:tcPr>
          <w:p w14:paraId="7418B0C0" w14:textId="00F1D0D7" w:rsidR="000A5897" w:rsidRPr="00946A42" w:rsidRDefault="000A5897" w:rsidP="000A5897">
            <w:pPr>
              <w:rPr>
                <w:rFonts w:ascii="Arial" w:hAnsi="Arial" w:cs="Arial"/>
                <w:sz w:val="20"/>
                <w:szCs w:val="20"/>
              </w:rPr>
            </w:pPr>
            <w:r w:rsidRPr="00946A42">
              <w:rPr>
                <w:rFonts w:ascii="Arial" w:hAnsi="Arial" w:cs="Arial"/>
                <w:sz w:val="20"/>
                <w:szCs w:val="20"/>
              </w:rPr>
              <w:t>GTLS reserves the right to refuse at its discretion the storage of any Goods.</w:t>
            </w:r>
          </w:p>
        </w:tc>
      </w:tr>
      <w:tr w:rsidR="000A5897" w:rsidRPr="00946A42" w14:paraId="38A9828A" w14:textId="77777777" w:rsidTr="00946A42">
        <w:tc>
          <w:tcPr>
            <w:tcW w:w="717" w:type="dxa"/>
            <w:shd w:val="clear" w:color="auto" w:fill="auto"/>
          </w:tcPr>
          <w:p w14:paraId="5EC8998F" w14:textId="13EDAFA0" w:rsidR="000A5897" w:rsidRPr="00946A42" w:rsidRDefault="000A5897" w:rsidP="000A5897">
            <w:pPr>
              <w:rPr>
                <w:rFonts w:ascii="Arial" w:hAnsi="Arial" w:cs="Arial"/>
                <w:sz w:val="20"/>
                <w:szCs w:val="20"/>
              </w:rPr>
            </w:pPr>
            <w:r w:rsidRPr="00946A42">
              <w:rPr>
                <w:rFonts w:ascii="Arial" w:hAnsi="Arial" w:cs="Arial"/>
                <w:sz w:val="20"/>
                <w:szCs w:val="20"/>
              </w:rPr>
              <w:t>12.2</w:t>
            </w:r>
          </w:p>
        </w:tc>
        <w:tc>
          <w:tcPr>
            <w:tcW w:w="9739" w:type="dxa"/>
            <w:gridSpan w:val="2"/>
            <w:shd w:val="clear" w:color="auto" w:fill="auto"/>
          </w:tcPr>
          <w:p w14:paraId="50B7DD16" w14:textId="08EFF1F0" w:rsidR="000A5897" w:rsidRPr="00946A42" w:rsidRDefault="000A5897" w:rsidP="000A5897">
            <w:pPr>
              <w:rPr>
                <w:rFonts w:ascii="Arial" w:hAnsi="Arial" w:cs="Arial"/>
                <w:sz w:val="20"/>
                <w:szCs w:val="20"/>
              </w:rPr>
            </w:pPr>
            <w:r w:rsidRPr="00946A42">
              <w:rPr>
                <w:rFonts w:ascii="Arial" w:hAnsi="Arial" w:cs="Arial"/>
                <w:sz w:val="20"/>
                <w:szCs w:val="20"/>
              </w:rPr>
              <w:t>All goods are stored entirely at the risk of the Customer and GTLS accepts no liability for the Goods whatsoever.</w:t>
            </w:r>
          </w:p>
        </w:tc>
      </w:tr>
      <w:tr w:rsidR="000A5897" w:rsidRPr="00946A42" w14:paraId="09083317" w14:textId="77777777" w:rsidTr="00946A42">
        <w:tc>
          <w:tcPr>
            <w:tcW w:w="717" w:type="dxa"/>
            <w:shd w:val="clear" w:color="auto" w:fill="auto"/>
          </w:tcPr>
          <w:p w14:paraId="5A01B109" w14:textId="3AB84DAE" w:rsidR="000A5897" w:rsidRPr="00946A42" w:rsidRDefault="000A5897" w:rsidP="000A5897">
            <w:pPr>
              <w:rPr>
                <w:rFonts w:ascii="Arial" w:hAnsi="Arial" w:cs="Arial"/>
                <w:sz w:val="20"/>
                <w:szCs w:val="20"/>
              </w:rPr>
            </w:pPr>
            <w:r w:rsidRPr="00946A42">
              <w:rPr>
                <w:rFonts w:ascii="Arial" w:hAnsi="Arial" w:cs="Arial"/>
                <w:sz w:val="20"/>
                <w:szCs w:val="20"/>
              </w:rPr>
              <w:t>12.3</w:t>
            </w:r>
          </w:p>
        </w:tc>
        <w:tc>
          <w:tcPr>
            <w:tcW w:w="9739" w:type="dxa"/>
            <w:gridSpan w:val="2"/>
            <w:shd w:val="clear" w:color="auto" w:fill="auto"/>
          </w:tcPr>
          <w:p w14:paraId="0DF19C5C" w14:textId="2A5120CF" w:rsidR="000A5897" w:rsidRPr="00946A42" w:rsidRDefault="000A5897" w:rsidP="000A5897">
            <w:pPr>
              <w:rPr>
                <w:rFonts w:ascii="Arial" w:hAnsi="Arial" w:cs="Arial"/>
                <w:sz w:val="20"/>
                <w:szCs w:val="20"/>
              </w:rPr>
            </w:pPr>
            <w:r w:rsidRPr="00946A42">
              <w:rPr>
                <w:rFonts w:ascii="Arial" w:hAnsi="Arial" w:cs="Arial"/>
                <w:sz w:val="20"/>
                <w:szCs w:val="20"/>
              </w:rPr>
              <w:t>GTLS relies on the Customer to supply details of the description, pallet/space, weight, items, quantity, value and measurement and condition of the Goods as supplied by the Customer.</w:t>
            </w:r>
          </w:p>
        </w:tc>
      </w:tr>
      <w:tr w:rsidR="000A5897" w:rsidRPr="00946A42" w14:paraId="216653AC" w14:textId="77777777" w:rsidTr="00946A42">
        <w:tc>
          <w:tcPr>
            <w:tcW w:w="717" w:type="dxa"/>
            <w:shd w:val="clear" w:color="auto" w:fill="auto"/>
          </w:tcPr>
          <w:p w14:paraId="1A9CBFA4" w14:textId="1EABA7EC" w:rsidR="000A5897" w:rsidRPr="00946A42" w:rsidRDefault="000A5897" w:rsidP="000A5897">
            <w:pPr>
              <w:rPr>
                <w:rFonts w:ascii="Arial" w:hAnsi="Arial" w:cs="Arial"/>
                <w:sz w:val="20"/>
                <w:szCs w:val="20"/>
              </w:rPr>
            </w:pPr>
            <w:r w:rsidRPr="00946A42">
              <w:rPr>
                <w:rFonts w:ascii="Arial" w:hAnsi="Arial" w:cs="Arial"/>
                <w:sz w:val="20"/>
                <w:szCs w:val="20"/>
              </w:rPr>
              <w:t>12.4</w:t>
            </w:r>
          </w:p>
        </w:tc>
        <w:tc>
          <w:tcPr>
            <w:tcW w:w="9739" w:type="dxa"/>
            <w:gridSpan w:val="2"/>
            <w:shd w:val="clear" w:color="auto" w:fill="auto"/>
          </w:tcPr>
          <w:p w14:paraId="0A70B898" w14:textId="4B859423" w:rsidR="000A5897" w:rsidRPr="00946A42" w:rsidRDefault="000A5897" w:rsidP="000A5897">
            <w:pPr>
              <w:rPr>
                <w:rFonts w:ascii="Arial" w:hAnsi="Arial" w:cs="Arial"/>
                <w:sz w:val="20"/>
                <w:szCs w:val="20"/>
              </w:rPr>
            </w:pPr>
            <w:r w:rsidRPr="00946A42">
              <w:rPr>
                <w:rFonts w:ascii="Arial" w:hAnsi="Arial" w:cs="Arial"/>
                <w:sz w:val="20"/>
                <w:szCs w:val="20"/>
              </w:rPr>
              <w:t>GTLS will not be liable for loss or damage to the Goods for ullage up to and including an amount equal to two percent (2%) of the value of the Goods.</w:t>
            </w:r>
          </w:p>
        </w:tc>
      </w:tr>
      <w:tr w:rsidR="000A5897" w:rsidRPr="00946A42" w14:paraId="195DFBDD" w14:textId="77777777" w:rsidTr="00946A42">
        <w:tc>
          <w:tcPr>
            <w:tcW w:w="717" w:type="dxa"/>
            <w:shd w:val="clear" w:color="auto" w:fill="CABE73"/>
          </w:tcPr>
          <w:p w14:paraId="6DA4A6A7" w14:textId="78BFEA5B" w:rsidR="000A5897" w:rsidRPr="00946A42" w:rsidRDefault="000A5897" w:rsidP="000A5897">
            <w:pPr>
              <w:rPr>
                <w:rFonts w:ascii="Arial" w:hAnsi="Arial" w:cs="Arial"/>
                <w:b/>
                <w:bCs/>
                <w:sz w:val="20"/>
                <w:szCs w:val="20"/>
              </w:rPr>
            </w:pPr>
            <w:r w:rsidRPr="00946A42">
              <w:rPr>
                <w:rFonts w:ascii="Arial" w:hAnsi="Arial" w:cs="Arial"/>
                <w:b/>
                <w:bCs/>
                <w:sz w:val="20"/>
                <w:szCs w:val="20"/>
              </w:rPr>
              <w:t>13</w:t>
            </w:r>
          </w:p>
        </w:tc>
        <w:tc>
          <w:tcPr>
            <w:tcW w:w="9739" w:type="dxa"/>
            <w:gridSpan w:val="2"/>
            <w:shd w:val="clear" w:color="auto" w:fill="CABE73"/>
          </w:tcPr>
          <w:p w14:paraId="609A4535" w14:textId="28C75D53" w:rsidR="000A5897" w:rsidRPr="00946A42" w:rsidRDefault="000A5897" w:rsidP="000A5897">
            <w:pPr>
              <w:rPr>
                <w:rFonts w:ascii="Arial" w:hAnsi="Arial" w:cs="Arial"/>
                <w:b/>
                <w:bCs/>
                <w:sz w:val="20"/>
                <w:szCs w:val="20"/>
              </w:rPr>
            </w:pPr>
            <w:r w:rsidRPr="00946A42">
              <w:rPr>
                <w:rFonts w:ascii="Arial" w:hAnsi="Arial" w:cs="Arial"/>
                <w:b/>
                <w:bCs/>
                <w:sz w:val="20"/>
                <w:szCs w:val="20"/>
              </w:rPr>
              <w:t>Pallet Services</w:t>
            </w:r>
          </w:p>
        </w:tc>
      </w:tr>
      <w:tr w:rsidR="000A5897" w:rsidRPr="00946A42" w14:paraId="27221E0B" w14:textId="77777777" w:rsidTr="00946A42">
        <w:tc>
          <w:tcPr>
            <w:tcW w:w="717" w:type="dxa"/>
            <w:shd w:val="clear" w:color="auto" w:fill="auto"/>
          </w:tcPr>
          <w:p w14:paraId="45941F8E" w14:textId="1E698129" w:rsidR="000A5897" w:rsidRPr="00946A42" w:rsidRDefault="000A5897" w:rsidP="000A5897">
            <w:pPr>
              <w:rPr>
                <w:rFonts w:ascii="Arial" w:hAnsi="Arial" w:cs="Arial"/>
                <w:sz w:val="20"/>
                <w:szCs w:val="20"/>
              </w:rPr>
            </w:pPr>
            <w:r w:rsidRPr="00946A42">
              <w:rPr>
                <w:rFonts w:ascii="Arial" w:hAnsi="Arial" w:cs="Arial"/>
                <w:sz w:val="20"/>
                <w:szCs w:val="20"/>
              </w:rPr>
              <w:t>13.1</w:t>
            </w:r>
          </w:p>
        </w:tc>
        <w:tc>
          <w:tcPr>
            <w:tcW w:w="9739" w:type="dxa"/>
            <w:gridSpan w:val="2"/>
            <w:shd w:val="clear" w:color="auto" w:fill="auto"/>
          </w:tcPr>
          <w:p w14:paraId="5E8B755B" w14:textId="1B750AAE" w:rsidR="000A5897" w:rsidRPr="00946A42" w:rsidRDefault="000A5897" w:rsidP="000A5897">
            <w:pPr>
              <w:rPr>
                <w:rFonts w:ascii="Arial" w:hAnsi="Arial" w:cs="Arial"/>
                <w:sz w:val="20"/>
                <w:szCs w:val="20"/>
              </w:rPr>
            </w:pPr>
            <w:r w:rsidRPr="00946A42">
              <w:rPr>
                <w:rFonts w:ascii="Arial" w:hAnsi="Arial" w:cs="Arial"/>
                <w:sz w:val="20"/>
                <w:szCs w:val="20"/>
              </w:rPr>
              <w:t>The Customer agrees without exception, that GTLS has no obligation or right, nor liability, to manage pallet equipment hire on behalf of the Customer, the consignee, the consignor, or its Sub-contractors. GTLS will record pallet equipment details on its consignment notes if they are provided by the Customer, however GTLS cannot verify and does not admit to the accuracy of this information.</w:t>
            </w:r>
          </w:p>
        </w:tc>
      </w:tr>
      <w:tr w:rsidR="000A5897" w:rsidRPr="00946A42" w14:paraId="3BA74814" w14:textId="77777777" w:rsidTr="00946A42">
        <w:tc>
          <w:tcPr>
            <w:tcW w:w="717" w:type="dxa"/>
            <w:shd w:val="clear" w:color="auto" w:fill="auto"/>
          </w:tcPr>
          <w:p w14:paraId="62E75ABE" w14:textId="5D25DD3B" w:rsidR="000A5897" w:rsidRPr="00946A42" w:rsidRDefault="000A5897" w:rsidP="000A5897">
            <w:pPr>
              <w:rPr>
                <w:rFonts w:ascii="Arial" w:hAnsi="Arial" w:cs="Arial"/>
                <w:sz w:val="20"/>
                <w:szCs w:val="20"/>
              </w:rPr>
            </w:pPr>
            <w:r w:rsidRPr="00946A42">
              <w:rPr>
                <w:rFonts w:ascii="Arial" w:hAnsi="Arial" w:cs="Arial"/>
                <w:sz w:val="20"/>
                <w:szCs w:val="20"/>
              </w:rPr>
              <w:t>13.2</w:t>
            </w:r>
          </w:p>
        </w:tc>
        <w:tc>
          <w:tcPr>
            <w:tcW w:w="9739" w:type="dxa"/>
            <w:gridSpan w:val="2"/>
            <w:shd w:val="clear" w:color="auto" w:fill="auto"/>
          </w:tcPr>
          <w:p w14:paraId="6091278D" w14:textId="111DF5FF" w:rsidR="000A5897" w:rsidRPr="00946A42" w:rsidRDefault="000A5897" w:rsidP="000A5897">
            <w:pPr>
              <w:rPr>
                <w:rFonts w:ascii="Arial" w:hAnsi="Arial" w:cs="Arial"/>
                <w:sz w:val="20"/>
                <w:szCs w:val="20"/>
              </w:rPr>
            </w:pPr>
            <w:r w:rsidRPr="00946A42">
              <w:rPr>
                <w:rFonts w:ascii="Arial" w:hAnsi="Arial" w:cs="Arial"/>
                <w:sz w:val="20"/>
                <w:szCs w:val="20"/>
              </w:rPr>
              <w:t>The Customer shall indemnify GTLS without limitation against claims for any loss or costs arising from pallet equipment control errors and failed practise in pallet management by any party.</w:t>
            </w:r>
          </w:p>
        </w:tc>
      </w:tr>
      <w:tr w:rsidR="000A5897" w:rsidRPr="00946A42" w14:paraId="771950A1" w14:textId="77777777" w:rsidTr="00946A42">
        <w:tc>
          <w:tcPr>
            <w:tcW w:w="717" w:type="dxa"/>
            <w:shd w:val="clear" w:color="auto" w:fill="CABE73"/>
          </w:tcPr>
          <w:p w14:paraId="6C725E3E" w14:textId="6802830E" w:rsidR="000A5897" w:rsidRPr="00946A42" w:rsidRDefault="000A5897" w:rsidP="000A5897">
            <w:pPr>
              <w:rPr>
                <w:rFonts w:ascii="Arial" w:hAnsi="Arial" w:cs="Arial"/>
                <w:b/>
                <w:bCs/>
                <w:sz w:val="20"/>
                <w:szCs w:val="20"/>
              </w:rPr>
            </w:pPr>
            <w:r w:rsidRPr="00946A42">
              <w:rPr>
                <w:rFonts w:ascii="Arial" w:hAnsi="Arial" w:cs="Arial"/>
                <w:b/>
                <w:bCs/>
                <w:sz w:val="20"/>
                <w:szCs w:val="20"/>
              </w:rPr>
              <w:t>14</w:t>
            </w:r>
          </w:p>
        </w:tc>
        <w:tc>
          <w:tcPr>
            <w:tcW w:w="9739" w:type="dxa"/>
            <w:gridSpan w:val="2"/>
            <w:shd w:val="clear" w:color="auto" w:fill="CABE73"/>
          </w:tcPr>
          <w:p w14:paraId="7A9667CE" w14:textId="5D371A3A" w:rsidR="000A5897" w:rsidRPr="00946A42" w:rsidRDefault="000A5897" w:rsidP="000A5897">
            <w:pPr>
              <w:rPr>
                <w:rFonts w:ascii="Arial" w:hAnsi="Arial" w:cs="Arial"/>
                <w:b/>
                <w:bCs/>
                <w:sz w:val="20"/>
                <w:szCs w:val="20"/>
              </w:rPr>
            </w:pPr>
            <w:r w:rsidRPr="00946A42">
              <w:rPr>
                <w:rFonts w:ascii="Arial" w:hAnsi="Arial" w:cs="Arial"/>
                <w:b/>
                <w:bCs/>
                <w:sz w:val="20"/>
                <w:szCs w:val="20"/>
              </w:rPr>
              <w:t>Delivery</w:t>
            </w:r>
          </w:p>
        </w:tc>
      </w:tr>
      <w:tr w:rsidR="000A5897" w:rsidRPr="00946A42" w14:paraId="7A465966" w14:textId="77777777" w:rsidTr="00946A42">
        <w:tc>
          <w:tcPr>
            <w:tcW w:w="717" w:type="dxa"/>
            <w:shd w:val="clear" w:color="auto" w:fill="auto"/>
          </w:tcPr>
          <w:p w14:paraId="21372800" w14:textId="69F68998" w:rsidR="000A5897" w:rsidRPr="00946A42" w:rsidRDefault="000A5897" w:rsidP="000A5897">
            <w:pPr>
              <w:rPr>
                <w:rFonts w:ascii="Arial" w:hAnsi="Arial" w:cs="Arial"/>
                <w:sz w:val="20"/>
                <w:szCs w:val="20"/>
              </w:rPr>
            </w:pPr>
            <w:r w:rsidRPr="00946A42">
              <w:rPr>
                <w:rFonts w:ascii="Arial" w:hAnsi="Arial" w:cs="Arial"/>
                <w:sz w:val="20"/>
                <w:szCs w:val="20"/>
              </w:rPr>
              <w:t>14.1</w:t>
            </w:r>
          </w:p>
        </w:tc>
        <w:tc>
          <w:tcPr>
            <w:tcW w:w="9739" w:type="dxa"/>
            <w:gridSpan w:val="2"/>
            <w:shd w:val="clear" w:color="auto" w:fill="auto"/>
          </w:tcPr>
          <w:p w14:paraId="5C06570C" w14:textId="5379E21B" w:rsidR="000A5897" w:rsidRPr="00946A42" w:rsidRDefault="000A5897" w:rsidP="000A5897">
            <w:pPr>
              <w:rPr>
                <w:rFonts w:ascii="Arial" w:hAnsi="Arial" w:cs="Arial"/>
                <w:sz w:val="20"/>
                <w:szCs w:val="20"/>
              </w:rPr>
            </w:pPr>
            <w:r w:rsidRPr="00946A42">
              <w:rPr>
                <w:rFonts w:ascii="Arial" w:hAnsi="Arial" w:cs="Arial"/>
                <w:sz w:val="20"/>
                <w:szCs w:val="20"/>
              </w:rPr>
              <w:t>It is agreed that the person delivering any Goods to GTLS for carriage or forwarding is authorised to sign the consignment note for the Customer.</w:t>
            </w:r>
          </w:p>
        </w:tc>
      </w:tr>
      <w:tr w:rsidR="000A5897" w:rsidRPr="00946A42" w14:paraId="66D16B09" w14:textId="77777777" w:rsidTr="00946A42">
        <w:tc>
          <w:tcPr>
            <w:tcW w:w="717" w:type="dxa"/>
            <w:shd w:val="clear" w:color="auto" w:fill="auto"/>
          </w:tcPr>
          <w:p w14:paraId="77E0896D" w14:textId="68A27E2C" w:rsidR="000A5897" w:rsidRPr="00946A42" w:rsidRDefault="000A5897" w:rsidP="000A5897">
            <w:pPr>
              <w:rPr>
                <w:rFonts w:ascii="Arial" w:hAnsi="Arial" w:cs="Arial"/>
                <w:sz w:val="20"/>
                <w:szCs w:val="20"/>
              </w:rPr>
            </w:pPr>
            <w:r w:rsidRPr="00946A42">
              <w:rPr>
                <w:rFonts w:ascii="Arial" w:hAnsi="Arial" w:cs="Arial"/>
                <w:sz w:val="20"/>
                <w:szCs w:val="20"/>
              </w:rPr>
              <w:t>14.2</w:t>
            </w:r>
          </w:p>
        </w:tc>
        <w:tc>
          <w:tcPr>
            <w:tcW w:w="9739" w:type="dxa"/>
            <w:gridSpan w:val="2"/>
            <w:shd w:val="clear" w:color="auto" w:fill="auto"/>
          </w:tcPr>
          <w:p w14:paraId="7C04FFAC" w14:textId="478733F5" w:rsidR="000A5897" w:rsidRPr="00946A42" w:rsidRDefault="000A5897" w:rsidP="000A5897">
            <w:pPr>
              <w:rPr>
                <w:rFonts w:ascii="Arial" w:hAnsi="Arial" w:cs="Arial"/>
                <w:sz w:val="20"/>
                <w:szCs w:val="20"/>
              </w:rPr>
            </w:pPr>
            <w:r w:rsidRPr="00946A42">
              <w:rPr>
                <w:rFonts w:ascii="Arial" w:hAnsi="Arial" w:cs="Arial"/>
                <w:sz w:val="20"/>
                <w:szCs w:val="20"/>
              </w:rPr>
              <w:t>It is the Customer’s sole responsibility to address adequately each consignment and to provide written delivery instructions to enable effective delivery.</w:t>
            </w:r>
          </w:p>
        </w:tc>
      </w:tr>
      <w:tr w:rsidR="000A5897" w:rsidRPr="00946A42" w14:paraId="7889D993" w14:textId="77777777" w:rsidTr="00946A42">
        <w:tc>
          <w:tcPr>
            <w:tcW w:w="717" w:type="dxa"/>
            <w:shd w:val="clear" w:color="auto" w:fill="auto"/>
          </w:tcPr>
          <w:p w14:paraId="0B04145C" w14:textId="3348E290" w:rsidR="000A5897" w:rsidRPr="00946A42" w:rsidRDefault="000A5897" w:rsidP="000A5897">
            <w:pPr>
              <w:rPr>
                <w:rFonts w:ascii="Arial" w:hAnsi="Arial" w:cs="Arial"/>
                <w:sz w:val="20"/>
                <w:szCs w:val="20"/>
              </w:rPr>
            </w:pPr>
            <w:r w:rsidRPr="00946A42">
              <w:rPr>
                <w:rFonts w:ascii="Arial" w:hAnsi="Arial" w:cs="Arial"/>
                <w:sz w:val="20"/>
                <w:szCs w:val="20"/>
              </w:rPr>
              <w:t>14.3</w:t>
            </w:r>
          </w:p>
        </w:tc>
        <w:tc>
          <w:tcPr>
            <w:tcW w:w="9739" w:type="dxa"/>
            <w:gridSpan w:val="2"/>
            <w:shd w:val="clear" w:color="auto" w:fill="auto"/>
          </w:tcPr>
          <w:p w14:paraId="368DC9F7" w14:textId="233E04FB" w:rsidR="000A5897" w:rsidRPr="00946A42" w:rsidRDefault="000A5897" w:rsidP="000A5897">
            <w:pPr>
              <w:rPr>
                <w:rFonts w:ascii="Arial" w:hAnsi="Arial" w:cs="Arial"/>
                <w:sz w:val="20"/>
                <w:szCs w:val="20"/>
              </w:rPr>
            </w:pPr>
            <w:r w:rsidRPr="00946A42">
              <w:rPr>
                <w:rFonts w:ascii="Arial" w:hAnsi="Arial" w:cs="Arial"/>
                <w:sz w:val="20"/>
                <w:szCs w:val="20"/>
              </w:rPr>
              <w:t>GTLS is authorised to deliver the Goods at the address given to GTLS by the Customer for that purpose and it is expressly agreed that GTLS shall be taken to have delivered the Goods in accordance with this contract if at that address GTLS obtains from any person a receipt or a signed delivery docket for the Goods.</w:t>
            </w:r>
          </w:p>
        </w:tc>
      </w:tr>
      <w:tr w:rsidR="000A5897" w:rsidRPr="00946A42" w14:paraId="7476DFDC" w14:textId="77777777" w:rsidTr="00946A42">
        <w:tc>
          <w:tcPr>
            <w:tcW w:w="717" w:type="dxa"/>
            <w:shd w:val="clear" w:color="auto" w:fill="auto"/>
          </w:tcPr>
          <w:p w14:paraId="5B6CDC3B" w14:textId="4274CEF7" w:rsidR="000A5897" w:rsidRPr="00946A42" w:rsidRDefault="000A5897" w:rsidP="000A5897">
            <w:pPr>
              <w:rPr>
                <w:rFonts w:ascii="Arial" w:hAnsi="Arial" w:cs="Arial"/>
                <w:sz w:val="20"/>
                <w:szCs w:val="20"/>
              </w:rPr>
            </w:pPr>
            <w:r w:rsidRPr="00946A42">
              <w:rPr>
                <w:rFonts w:ascii="Arial" w:hAnsi="Arial" w:cs="Arial"/>
                <w:sz w:val="20"/>
                <w:szCs w:val="20"/>
              </w:rPr>
              <w:lastRenderedPageBreak/>
              <w:t>14.4</w:t>
            </w:r>
          </w:p>
        </w:tc>
        <w:tc>
          <w:tcPr>
            <w:tcW w:w="9739" w:type="dxa"/>
            <w:gridSpan w:val="2"/>
            <w:shd w:val="clear" w:color="auto" w:fill="auto"/>
          </w:tcPr>
          <w:p w14:paraId="7A4998C6" w14:textId="2FFD4C96" w:rsidR="000A5897" w:rsidRPr="00946A42" w:rsidRDefault="000A5897" w:rsidP="000A5897">
            <w:pPr>
              <w:rPr>
                <w:rFonts w:ascii="Arial" w:hAnsi="Arial" w:cs="Arial"/>
                <w:sz w:val="20"/>
                <w:szCs w:val="20"/>
              </w:rPr>
            </w:pPr>
            <w:r w:rsidRPr="00946A42">
              <w:rPr>
                <w:rFonts w:ascii="Arial" w:hAnsi="Arial" w:cs="Arial"/>
                <w:sz w:val="20"/>
                <w:szCs w:val="20"/>
              </w:rPr>
              <w:t>The Customer expressly warrants to GTLS that the Customer is either the owner or the authorised agent of the owner of any Goods or property that is the subject matter of this contract of cartage and/or storage and by entering into this Agreement the Customer accepts these conditions of contract for the Consignee as well as for all other persons on whose behalf the Customer is acting.</w:t>
            </w:r>
          </w:p>
        </w:tc>
      </w:tr>
      <w:tr w:rsidR="000A5897" w:rsidRPr="00946A42" w14:paraId="3F52185C" w14:textId="77777777" w:rsidTr="00946A42">
        <w:tc>
          <w:tcPr>
            <w:tcW w:w="717" w:type="dxa"/>
            <w:shd w:val="clear" w:color="auto" w:fill="auto"/>
          </w:tcPr>
          <w:p w14:paraId="0F76E58C" w14:textId="75561455" w:rsidR="000A5897" w:rsidRPr="00946A42" w:rsidRDefault="000A5897" w:rsidP="000A5897">
            <w:pPr>
              <w:rPr>
                <w:rFonts w:ascii="Arial" w:hAnsi="Arial" w:cs="Arial"/>
                <w:sz w:val="20"/>
                <w:szCs w:val="20"/>
              </w:rPr>
            </w:pPr>
            <w:r w:rsidRPr="00946A42">
              <w:rPr>
                <w:rFonts w:ascii="Arial" w:hAnsi="Arial" w:cs="Arial"/>
                <w:sz w:val="20"/>
                <w:szCs w:val="20"/>
              </w:rPr>
              <w:t>14.5</w:t>
            </w:r>
          </w:p>
        </w:tc>
        <w:tc>
          <w:tcPr>
            <w:tcW w:w="9739" w:type="dxa"/>
            <w:gridSpan w:val="2"/>
            <w:shd w:val="clear" w:color="auto" w:fill="auto"/>
          </w:tcPr>
          <w:p w14:paraId="5F50F19E" w14:textId="275C5478" w:rsidR="000A5897" w:rsidRPr="00946A42" w:rsidRDefault="000A5897" w:rsidP="000A5897">
            <w:pPr>
              <w:pStyle w:val="TableParagraph"/>
              <w:spacing w:before="12"/>
              <w:ind w:left="24"/>
              <w:rPr>
                <w:rFonts w:ascii="Arial" w:hAnsi="Arial" w:cs="Arial"/>
                <w:sz w:val="20"/>
                <w:szCs w:val="20"/>
              </w:rPr>
            </w:pPr>
            <w:r w:rsidRPr="00946A42">
              <w:rPr>
                <w:rFonts w:ascii="Arial" w:hAnsi="Arial" w:cs="Arial"/>
                <w:sz w:val="20"/>
                <w:szCs w:val="20"/>
              </w:rPr>
              <w:t>GTLS may deliver the Goods by separate instalments (in accordance with the agreed delivery schedule). Each separate instalment shall be invoiced and paid for in accordance with the provisions in this contract.</w:t>
            </w:r>
          </w:p>
        </w:tc>
      </w:tr>
      <w:tr w:rsidR="000A5897" w:rsidRPr="00946A42" w14:paraId="724383F1" w14:textId="77777777" w:rsidTr="00946A42">
        <w:tc>
          <w:tcPr>
            <w:tcW w:w="717" w:type="dxa"/>
            <w:shd w:val="clear" w:color="auto" w:fill="auto"/>
          </w:tcPr>
          <w:p w14:paraId="4B7D52B8" w14:textId="63D4338F" w:rsidR="000A5897" w:rsidRPr="00946A42" w:rsidRDefault="000A5897" w:rsidP="000A5897">
            <w:pPr>
              <w:rPr>
                <w:rFonts w:ascii="Arial" w:hAnsi="Arial" w:cs="Arial"/>
                <w:sz w:val="20"/>
                <w:szCs w:val="20"/>
              </w:rPr>
            </w:pPr>
            <w:r w:rsidRPr="00946A42">
              <w:rPr>
                <w:rFonts w:ascii="Arial" w:hAnsi="Arial" w:cs="Arial"/>
                <w:sz w:val="20"/>
                <w:szCs w:val="20"/>
              </w:rPr>
              <w:t>14.6</w:t>
            </w:r>
          </w:p>
        </w:tc>
        <w:tc>
          <w:tcPr>
            <w:tcW w:w="9739" w:type="dxa"/>
            <w:gridSpan w:val="2"/>
            <w:shd w:val="clear" w:color="auto" w:fill="auto"/>
          </w:tcPr>
          <w:p w14:paraId="21DB39C2" w14:textId="5F55A880" w:rsidR="000A5897" w:rsidRPr="00946A42" w:rsidRDefault="000A5897" w:rsidP="000A5897">
            <w:pPr>
              <w:rPr>
                <w:rFonts w:ascii="Arial" w:hAnsi="Arial" w:cs="Arial"/>
                <w:sz w:val="20"/>
                <w:szCs w:val="20"/>
              </w:rPr>
            </w:pPr>
            <w:r w:rsidRPr="00946A42">
              <w:rPr>
                <w:rFonts w:ascii="Arial" w:hAnsi="Arial" w:cs="Arial"/>
                <w:sz w:val="20"/>
                <w:szCs w:val="20"/>
              </w:rPr>
              <w:t>Delivery of the Goods to a third party nominated by the Customer is deemed to be delivery for the purposes of this Agreement.</w:t>
            </w:r>
          </w:p>
        </w:tc>
      </w:tr>
      <w:tr w:rsidR="000A5897" w:rsidRPr="00946A42" w14:paraId="1C749A71" w14:textId="77777777" w:rsidTr="00946A42">
        <w:tc>
          <w:tcPr>
            <w:tcW w:w="717" w:type="dxa"/>
            <w:shd w:val="clear" w:color="auto" w:fill="auto"/>
          </w:tcPr>
          <w:p w14:paraId="2329A4CC" w14:textId="051242E8" w:rsidR="000A5897" w:rsidRPr="00946A42" w:rsidRDefault="000A5897" w:rsidP="000A5897">
            <w:pPr>
              <w:rPr>
                <w:rFonts w:ascii="Arial" w:hAnsi="Arial" w:cs="Arial"/>
                <w:sz w:val="20"/>
                <w:szCs w:val="20"/>
              </w:rPr>
            </w:pPr>
            <w:r w:rsidRPr="00946A42">
              <w:rPr>
                <w:rFonts w:ascii="Arial" w:hAnsi="Arial" w:cs="Arial"/>
                <w:sz w:val="20"/>
                <w:szCs w:val="20"/>
              </w:rPr>
              <w:t>14.7</w:t>
            </w:r>
          </w:p>
        </w:tc>
        <w:tc>
          <w:tcPr>
            <w:tcW w:w="9739" w:type="dxa"/>
            <w:gridSpan w:val="2"/>
            <w:shd w:val="clear" w:color="auto" w:fill="auto"/>
          </w:tcPr>
          <w:p w14:paraId="0FA3DD7C" w14:textId="5D75EFE8" w:rsidR="000A5897" w:rsidRPr="00946A42" w:rsidRDefault="000A5897" w:rsidP="000A5897">
            <w:pPr>
              <w:rPr>
                <w:rFonts w:ascii="Arial" w:hAnsi="Arial" w:cs="Arial"/>
                <w:sz w:val="20"/>
                <w:szCs w:val="20"/>
              </w:rPr>
            </w:pPr>
            <w:r w:rsidRPr="00946A42">
              <w:rPr>
                <w:rFonts w:ascii="Arial" w:hAnsi="Arial" w:cs="Arial"/>
                <w:sz w:val="20"/>
                <w:szCs w:val="20"/>
              </w:rPr>
              <w:t>The failure of GTLS to deliver shall not entitle the Customer to treat this Agreement as repudiated.</w:t>
            </w:r>
          </w:p>
        </w:tc>
      </w:tr>
      <w:tr w:rsidR="000A5897" w:rsidRPr="00946A42" w14:paraId="38100B59" w14:textId="77777777" w:rsidTr="00946A42">
        <w:tc>
          <w:tcPr>
            <w:tcW w:w="717" w:type="dxa"/>
            <w:shd w:val="clear" w:color="auto" w:fill="CABE73"/>
          </w:tcPr>
          <w:p w14:paraId="4055A3F6" w14:textId="55D9CA83" w:rsidR="000A5897" w:rsidRPr="00946A42" w:rsidRDefault="000A5897" w:rsidP="000A5897">
            <w:pPr>
              <w:rPr>
                <w:rFonts w:ascii="Arial" w:hAnsi="Arial" w:cs="Arial"/>
                <w:b/>
                <w:bCs/>
                <w:sz w:val="20"/>
                <w:szCs w:val="20"/>
              </w:rPr>
            </w:pPr>
            <w:r w:rsidRPr="00946A42">
              <w:rPr>
                <w:rFonts w:ascii="Arial" w:hAnsi="Arial" w:cs="Arial"/>
                <w:b/>
                <w:bCs/>
                <w:sz w:val="20"/>
                <w:szCs w:val="20"/>
              </w:rPr>
              <w:t>15</w:t>
            </w:r>
          </w:p>
        </w:tc>
        <w:tc>
          <w:tcPr>
            <w:tcW w:w="9739" w:type="dxa"/>
            <w:gridSpan w:val="2"/>
            <w:shd w:val="clear" w:color="auto" w:fill="CABE73"/>
          </w:tcPr>
          <w:p w14:paraId="307FF613" w14:textId="48DAA9D7" w:rsidR="000A5897" w:rsidRPr="00946A42" w:rsidRDefault="000A5897" w:rsidP="000A5897">
            <w:pPr>
              <w:pStyle w:val="TableParagraph"/>
              <w:rPr>
                <w:rFonts w:ascii="Arial" w:hAnsi="Arial" w:cs="Arial"/>
                <w:b/>
                <w:bCs/>
                <w:sz w:val="20"/>
                <w:szCs w:val="20"/>
              </w:rPr>
            </w:pPr>
            <w:r w:rsidRPr="00946A42">
              <w:rPr>
                <w:rFonts w:ascii="Arial" w:hAnsi="Arial" w:cs="Arial"/>
                <w:b/>
                <w:bCs/>
                <w:sz w:val="20"/>
                <w:szCs w:val="20"/>
              </w:rPr>
              <w:t>Claims, Liability and Insurance</w:t>
            </w:r>
          </w:p>
        </w:tc>
      </w:tr>
      <w:tr w:rsidR="000A5897" w:rsidRPr="00946A42" w14:paraId="42B570B6" w14:textId="77777777" w:rsidTr="00946A42">
        <w:tc>
          <w:tcPr>
            <w:tcW w:w="717" w:type="dxa"/>
            <w:shd w:val="clear" w:color="auto" w:fill="auto"/>
          </w:tcPr>
          <w:p w14:paraId="5A902401" w14:textId="5CCA9F28" w:rsidR="000A5897" w:rsidRPr="00946A42" w:rsidRDefault="000A5897" w:rsidP="000A5897">
            <w:pPr>
              <w:rPr>
                <w:rFonts w:ascii="Arial" w:hAnsi="Arial" w:cs="Arial"/>
                <w:sz w:val="20"/>
                <w:szCs w:val="20"/>
              </w:rPr>
            </w:pPr>
            <w:r w:rsidRPr="00946A42">
              <w:rPr>
                <w:rFonts w:ascii="Arial" w:hAnsi="Arial" w:cs="Arial"/>
                <w:sz w:val="20"/>
                <w:szCs w:val="20"/>
              </w:rPr>
              <w:t>15.1</w:t>
            </w:r>
          </w:p>
        </w:tc>
        <w:tc>
          <w:tcPr>
            <w:tcW w:w="9739" w:type="dxa"/>
            <w:gridSpan w:val="2"/>
            <w:shd w:val="clear" w:color="auto" w:fill="auto"/>
          </w:tcPr>
          <w:p w14:paraId="66C22FEC" w14:textId="29E81085" w:rsidR="000A5897" w:rsidRPr="00946A42" w:rsidRDefault="000A5897" w:rsidP="000A5897">
            <w:pPr>
              <w:rPr>
                <w:rFonts w:ascii="Arial" w:hAnsi="Arial" w:cs="Arial"/>
                <w:sz w:val="20"/>
                <w:szCs w:val="20"/>
              </w:rPr>
            </w:pPr>
            <w:r w:rsidRPr="00946A42">
              <w:rPr>
                <w:rFonts w:ascii="Arial" w:hAnsi="Arial" w:cs="Arial"/>
                <w:sz w:val="20"/>
                <w:szCs w:val="20"/>
              </w:rPr>
              <w:t>GTLS is not a Common Carrier and will accept no liability as such. All articles are carried or transported and all storage and other services are performed by GTLS subject only to these conditions and GTLS reserves the right to refuse the carriage or transport of articles for any person, corporation or body, and the carriage or transport of any class of articles at its discretion.</w:t>
            </w:r>
          </w:p>
        </w:tc>
      </w:tr>
      <w:tr w:rsidR="000A5897" w:rsidRPr="00946A42" w14:paraId="2FDEFFAE" w14:textId="77777777" w:rsidTr="00946A42">
        <w:tc>
          <w:tcPr>
            <w:tcW w:w="717" w:type="dxa"/>
            <w:shd w:val="clear" w:color="auto" w:fill="auto"/>
          </w:tcPr>
          <w:p w14:paraId="45B1D93F" w14:textId="731147DC" w:rsidR="000A5897" w:rsidRPr="00946A42" w:rsidRDefault="000A5897" w:rsidP="000A5897">
            <w:pPr>
              <w:rPr>
                <w:rFonts w:ascii="Arial" w:hAnsi="Arial" w:cs="Arial"/>
                <w:sz w:val="20"/>
                <w:szCs w:val="20"/>
              </w:rPr>
            </w:pPr>
            <w:r w:rsidRPr="00946A42">
              <w:rPr>
                <w:rFonts w:ascii="Arial" w:hAnsi="Arial" w:cs="Arial"/>
                <w:sz w:val="20"/>
                <w:szCs w:val="20"/>
              </w:rPr>
              <w:t>15.2</w:t>
            </w:r>
          </w:p>
        </w:tc>
        <w:tc>
          <w:tcPr>
            <w:tcW w:w="9739" w:type="dxa"/>
            <w:gridSpan w:val="2"/>
            <w:shd w:val="clear" w:color="auto" w:fill="auto"/>
          </w:tcPr>
          <w:p w14:paraId="52E82BA3" w14:textId="4E6635EA" w:rsidR="000A5897" w:rsidRPr="00946A42" w:rsidRDefault="000A5897" w:rsidP="000A5897">
            <w:pPr>
              <w:rPr>
                <w:rFonts w:ascii="Arial" w:hAnsi="Arial" w:cs="Arial"/>
                <w:sz w:val="20"/>
                <w:szCs w:val="20"/>
              </w:rPr>
            </w:pPr>
            <w:r w:rsidRPr="00946A42">
              <w:rPr>
                <w:rFonts w:ascii="Arial" w:hAnsi="Arial" w:cs="Arial"/>
                <w:sz w:val="20"/>
                <w:szCs w:val="20"/>
              </w:rPr>
              <w:t>GTLS accepts no liability for, and the Customer releases and indemnifies GTLS against all loss, damage, costs and expense from any claim by the Customer in tort (including negligence), contract, bailment or otherwise for loss or damage to any property, injury to, or death of any person arising out of the acts or omissions of GTLS, or any or all of the Goods, any delay, non-delivery or other failure to supply the Goods, deterioration, damage, contamination or loss of Goods or any failure arising or delay out of the storage of the Goods.</w:t>
            </w:r>
          </w:p>
        </w:tc>
      </w:tr>
      <w:tr w:rsidR="000A5897" w:rsidRPr="00946A42" w14:paraId="5C3D18AF" w14:textId="77777777" w:rsidTr="00946A42">
        <w:tc>
          <w:tcPr>
            <w:tcW w:w="717" w:type="dxa"/>
            <w:shd w:val="clear" w:color="auto" w:fill="auto"/>
          </w:tcPr>
          <w:p w14:paraId="4B6DD550" w14:textId="0FF7A838" w:rsidR="000A5897" w:rsidRPr="00946A42" w:rsidRDefault="000A5897" w:rsidP="000A5897">
            <w:pPr>
              <w:rPr>
                <w:rFonts w:ascii="Arial" w:hAnsi="Arial" w:cs="Arial"/>
                <w:sz w:val="20"/>
                <w:szCs w:val="20"/>
              </w:rPr>
            </w:pPr>
            <w:r w:rsidRPr="00946A42">
              <w:rPr>
                <w:rFonts w:ascii="Arial" w:hAnsi="Arial" w:cs="Arial"/>
                <w:sz w:val="20"/>
                <w:szCs w:val="20"/>
              </w:rPr>
              <w:t>15.3</w:t>
            </w:r>
          </w:p>
        </w:tc>
        <w:tc>
          <w:tcPr>
            <w:tcW w:w="9739" w:type="dxa"/>
            <w:gridSpan w:val="2"/>
            <w:shd w:val="clear" w:color="auto" w:fill="auto"/>
          </w:tcPr>
          <w:p w14:paraId="4F9D2FBC" w14:textId="0436F482" w:rsidR="000A5897" w:rsidRPr="00946A42" w:rsidRDefault="000A5897" w:rsidP="000A5897">
            <w:pPr>
              <w:rPr>
                <w:rFonts w:ascii="Arial" w:hAnsi="Arial" w:cs="Arial"/>
                <w:sz w:val="20"/>
                <w:szCs w:val="20"/>
              </w:rPr>
            </w:pPr>
            <w:r w:rsidRPr="00946A42">
              <w:rPr>
                <w:rFonts w:ascii="Arial" w:hAnsi="Arial" w:cs="Arial"/>
                <w:sz w:val="20"/>
                <w:szCs w:val="20"/>
              </w:rPr>
              <w:t>Except as expressly provided in this agreement, GTLS is not under any liability to the Customer in respect of any loss, damage, injury, claims, demands, costs or expenses, howsoever caused, which may be suffered or incurred or which may arise in respect of the provision of the Services, including any loss of, damage to or deterioration or contamination of the Goods, or any delay, non-delivery, misdirection of Goods, or other failure to supply the Goods, or supply the Goods in time, or arising out of the Goods, or this Agreement.</w:t>
            </w:r>
          </w:p>
        </w:tc>
      </w:tr>
      <w:tr w:rsidR="000A5897" w:rsidRPr="00946A42" w14:paraId="27113012" w14:textId="77777777" w:rsidTr="00946A42">
        <w:tc>
          <w:tcPr>
            <w:tcW w:w="717" w:type="dxa"/>
            <w:shd w:val="clear" w:color="auto" w:fill="auto"/>
          </w:tcPr>
          <w:p w14:paraId="2EE8E62A" w14:textId="1D6AAB55" w:rsidR="000A5897" w:rsidRPr="00946A42" w:rsidRDefault="000A5897" w:rsidP="000A5897">
            <w:pPr>
              <w:rPr>
                <w:rFonts w:ascii="Arial" w:hAnsi="Arial" w:cs="Arial"/>
                <w:sz w:val="20"/>
                <w:szCs w:val="20"/>
              </w:rPr>
            </w:pPr>
            <w:r w:rsidRPr="00946A42">
              <w:rPr>
                <w:rFonts w:ascii="Arial" w:hAnsi="Arial" w:cs="Arial"/>
                <w:sz w:val="20"/>
                <w:szCs w:val="20"/>
              </w:rPr>
              <w:t>15.4</w:t>
            </w:r>
          </w:p>
        </w:tc>
        <w:tc>
          <w:tcPr>
            <w:tcW w:w="9739" w:type="dxa"/>
            <w:gridSpan w:val="2"/>
            <w:shd w:val="clear" w:color="auto" w:fill="auto"/>
          </w:tcPr>
          <w:p w14:paraId="604C1D60" w14:textId="77777777" w:rsidR="000A5897" w:rsidRPr="00946A42" w:rsidRDefault="000A5897" w:rsidP="000A5897">
            <w:pPr>
              <w:rPr>
                <w:rFonts w:ascii="Arial" w:hAnsi="Arial" w:cs="Arial"/>
                <w:sz w:val="20"/>
                <w:szCs w:val="20"/>
              </w:rPr>
            </w:pPr>
            <w:r w:rsidRPr="00946A42">
              <w:rPr>
                <w:rFonts w:ascii="Arial" w:hAnsi="Arial" w:cs="Arial"/>
                <w:sz w:val="20"/>
                <w:szCs w:val="20"/>
              </w:rPr>
              <w:t>The Customer acknowledges and accepts that:</w:t>
            </w:r>
          </w:p>
          <w:p w14:paraId="5FC88332" w14:textId="77777777" w:rsidR="000A5897" w:rsidRPr="00946A42" w:rsidRDefault="000A5897" w:rsidP="000A5897">
            <w:pPr>
              <w:pStyle w:val="ListParagraph"/>
              <w:numPr>
                <w:ilvl w:val="0"/>
                <w:numId w:val="16"/>
              </w:numPr>
              <w:rPr>
                <w:rFonts w:ascii="Arial" w:hAnsi="Arial" w:cs="Arial"/>
                <w:sz w:val="20"/>
                <w:szCs w:val="20"/>
              </w:rPr>
            </w:pPr>
            <w:r w:rsidRPr="00946A42">
              <w:rPr>
                <w:rFonts w:ascii="Arial" w:hAnsi="Arial" w:cs="Arial"/>
                <w:sz w:val="20"/>
                <w:szCs w:val="20"/>
              </w:rPr>
              <w:t>the Goods and Services are provided, carried, handled and stored solely at the Customer's risk and GTLS is under no obligation to arrange insurance to cover Goods and Services for the Customer against any form of direct or consequential loss arising, nor shall it arrange such insurance of any kind whatsoever, unless effected in writing by special arrangement.</w:t>
            </w:r>
          </w:p>
          <w:p w14:paraId="5DCF6863" w14:textId="77777777" w:rsidR="000A5897" w:rsidRPr="00946A42" w:rsidRDefault="000A5897" w:rsidP="000A5897">
            <w:pPr>
              <w:pStyle w:val="ListParagraph"/>
              <w:numPr>
                <w:ilvl w:val="0"/>
                <w:numId w:val="16"/>
              </w:numPr>
              <w:rPr>
                <w:rFonts w:ascii="Arial" w:hAnsi="Arial" w:cs="Arial"/>
                <w:sz w:val="20"/>
                <w:szCs w:val="20"/>
              </w:rPr>
            </w:pPr>
            <w:r w:rsidRPr="00946A42">
              <w:rPr>
                <w:rFonts w:ascii="Arial" w:hAnsi="Arial" w:cs="Arial"/>
                <w:sz w:val="20"/>
                <w:szCs w:val="20"/>
              </w:rPr>
              <w:t>by entering into this Agreement, the Customer has not relied upon any representation or warranty about its subject matter except as provided in this Agreement.</w:t>
            </w:r>
          </w:p>
          <w:p w14:paraId="37D2A503" w14:textId="6B85BA88" w:rsidR="000A5897" w:rsidRPr="00946A42" w:rsidRDefault="000A5897" w:rsidP="000A5897">
            <w:pPr>
              <w:pStyle w:val="ListParagraph"/>
              <w:numPr>
                <w:ilvl w:val="0"/>
                <w:numId w:val="16"/>
              </w:numPr>
              <w:rPr>
                <w:rFonts w:ascii="Arial" w:hAnsi="Arial" w:cs="Arial"/>
                <w:sz w:val="20"/>
                <w:szCs w:val="20"/>
              </w:rPr>
            </w:pPr>
            <w:r w:rsidRPr="00946A42">
              <w:rPr>
                <w:rFonts w:ascii="Arial" w:hAnsi="Arial" w:cs="Arial"/>
                <w:sz w:val="20"/>
                <w:szCs w:val="20"/>
              </w:rPr>
              <w:t xml:space="preserve">no claim may be made against GTLS for failure to </w:t>
            </w:r>
            <w:proofErr w:type="spellStart"/>
            <w:r w:rsidRPr="00946A42">
              <w:rPr>
                <w:rFonts w:ascii="Arial" w:hAnsi="Arial" w:cs="Arial"/>
                <w:sz w:val="20"/>
                <w:szCs w:val="20"/>
              </w:rPr>
              <w:t>arange</w:t>
            </w:r>
            <w:proofErr w:type="spellEnd"/>
            <w:r w:rsidRPr="00946A42">
              <w:rPr>
                <w:rFonts w:ascii="Arial" w:hAnsi="Arial" w:cs="Arial"/>
                <w:sz w:val="20"/>
                <w:szCs w:val="20"/>
              </w:rPr>
              <w:t xml:space="preserve"> insurance on behalf of the Customer, or for not insuring Goods in transit, handling and storage or for outcomes of Services provided by GTLS.</w:t>
            </w:r>
          </w:p>
        </w:tc>
      </w:tr>
      <w:tr w:rsidR="000A5897" w:rsidRPr="00946A42" w14:paraId="62E96BBC" w14:textId="77777777" w:rsidTr="00946A42">
        <w:tc>
          <w:tcPr>
            <w:tcW w:w="717" w:type="dxa"/>
            <w:shd w:val="clear" w:color="auto" w:fill="auto"/>
          </w:tcPr>
          <w:p w14:paraId="596DDD0F" w14:textId="56A27E8A" w:rsidR="000A5897" w:rsidRPr="00946A42" w:rsidRDefault="000A5897" w:rsidP="000A5897">
            <w:pPr>
              <w:rPr>
                <w:rFonts w:ascii="Arial" w:hAnsi="Arial" w:cs="Arial"/>
                <w:sz w:val="20"/>
                <w:szCs w:val="20"/>
              </w:rPr>
            </w:pPr>
            <w:r w:rsidRPr="00946A42">
              <w:rPr>
                <w:rFonts w:ascii="Arial" w:hAnsi="Arial" w:cs="Arial"/>
                <w:sz w:val="20"/>
                <w:szCs w:val="20"/>
              </w:rPr>
              <w:t>15.5</w:t>
            </w:r>
          </w:p>
        </w:tc>
        <w:tc>
          <w:tcPr>
            <w:tcW w:w="9739" w:type="dxa"/>
            <w:gridSpan w:val="2"/>
            <w:shd w:val="clear" w:color="auto" w:fill="auto"/>
          </w:tcPr>
          <w:p w14:paraId="66C65CF7" w14:textId="392C3152" w:rsidR="000A5897" w:rsidRPr="00946A42" w:rsidRDefault="000A5897" w:rsidP="000A5897">
            <w:pPr>
              <w:rPr>
                <w:rFonts w:ascii="Arial" w:hAnsi="Arial" w:cs="Arial"/>
                <w:sz w:val="20"/>
                <w:szCs w:val="20"/>
              </w:rPr>
            </w:pPr>
            <w:r w:rsidRPr="00946A42">
              <w:rPr>
                <w:rFonts w:ascii="Arial" w:hAnsi="Arial" w:cs="Arial"/>
                <w:sz w:val="20"/>
                <w:szCs w:val="20"/>
              </w:rPr>
              <w:t>Subject to any statutory provisions imposing liability in respect of the loss of or damage to the Goods (including but not limited to chilled, frozen, refrigerated or perishable Goods), GTLS shall not be under any liability for any damage to, loss, deterioration, mis-delivery, delay in delivery or non-delivery of the Goods (whether the Goods are or have been in the possession of GTLS or not) nor for any instructions, advice, information or service given or provided to any person,</w:t>
            </w:r>
          </w:p>
        </w:tc>
      </w:tr>
      <w:tr w:rsidR="000A5897" w:rsidRPr="00946A42" w14:paraId="617A97E9" w14:textId="77777777" w:rsidTr="00946A42">
        <w:tc>
          <w:tcPr>
            <w:tcW w:w="717" w:type="dxa"/>
            <w:shd w:val="clear" w:color="auto" w:fill="auto"/>
          </w:tcPr>
          <w:p w14:paraId="2FD6FCBD" w14:textId="2B60EA92" w:rsidR="000A5897" w:rsidRPr="00946A42" w:rsidRDefault="000A5897" w:rsidP="000A5897">
            <w:pPr>
              <w:rPr>
                <w:rFonts w:ascii="Arial" w:hAnsi="Arial" w:cs="Arial"/>
                <w:sz w:val="20"/>
                <w:szCs w:val="20"/>
              </w:rPr>
            </w:pPr>
            <w:r w:rsidRPr="00946A42">
              <w:rPr>
                <w:rFonts w:ascii="Arial" w:hAnsi="Arial" w:cs="Arial"/>
                <w:sz w:val="20"/>
                <w:szCs w:val="20"/>
              </w:rPr>
              <w:t>15.6</w:t>
            </w:r>
          </w:p>
        </w:tc>
        <w:tc>
          <w:tcPr>
            <w:tcW w:w="9739" w:type="dxa"/>
            <w:gridSpan w:val="2"/>
            <w:shd w:val="clear" w:color="auto" w:fill="auto"/>
          </w:tcPr>
          <w:p w14:paraId="7A107CBE" w14:textId="77777777" w:rsidR="000A5897" w:rsidRDefault="000A5897" w:rsidP="000A5897">
            <w:pPr>
              <w:rPr>
                <w:rFonts w:ascii="Arial" w:hAnsi="Arial" w:cs="Arial"/>
                <w:sz w:val="20"/>
                <w:szCs w:val="20"/>
              </w:rPr>
            </w:pPr>
            <w:r w:rsidRPr="00946A42">
              <w:rPr>
                <w:rFonts w:ascii="Arial" w:hAnsi="Arial" w:cs="Arial"/>
                <w:sz w:val="20"/>
                <w:szCs w:val="20"/>
              </w:rPr>
              <w:t>In no event shall GTLS be liable for any special, incidental, indirect or consequential damages (including, without limiting generality, damages for loss of business profits, business interruption and loss of business information or computer programs) or exemplary or punitive damages or damage to personal property.</w:t>
            </w:r>
          </w:p>
          <w:p w14:paraId="48769DB6" w14:textId="12FC38BB" w:rsidR="000A5897" w:rsidRDefault="000A5897" w:rsidP="000A5897">
            <w:pPr>
              <w:rPr>
                <w:rFonts w:ascii="Arial" w:hAnsi="Arial" w:cs="Arial"/>
                <w:sz w:val="20"/>
                <w:szCs w:val="20"/>
              </w:rPr>
            </w:pPr>
          </w:p>
          <w:p w14:paraId="7119123B" w14:textId="77777777" w:rsidR="000A5897" w:rsidRDefault="000A5897" w:rsidP="000A5897">
            <w:pPr>
              <w:rPr>
                <w:rFonts w:ascii="Arial" w:hAnsi="Arial" w:cs="Arial"/>
                <w:sz w:val="20"/>
                <w:szCs w:val="20"/>
              </w:rPr>
            </w:pPr>
          </w:p>
          <w:p w14:paraId="65AAB8A6" w14:textId="0837319A" w:rsidR="000A5897" w:rsidRPr="00946A42" w:rsidRDefault="000A5897" w:rsidP="000A5897">
            <w:pPr>
              <w:rPr>
                <w:rFonts w:ascii="Arial" w:hAnsi="Arial" w:cs="Arial"/>
                <w:sz w:val="20"/>
                <w:szCs w:val="20"/>
              </w:rPr>
            </w:pPr>
          </w:p>
        </w:tc>
      </w:tr>
      <w:tr w:rsidR="000A5897" w:rsidRPr="00946A42" w14:paraId="2E321DF0" w14:textId="77777777" w:rsidTr="00946A42">
        <w:tc>
          <w:tcPr>
            <w:tcW w:w="717" w:type="dxa"/>
            <w:shd w:val="clear" w:color="auto" w:fill="auto"/>
          </w:tcPr>
          <w:p w14:paraId="3722BD28" w14:textId="1BD00553" w:rsidR="000A5897" w:rsidRPr="00946A42" w:rsidRDefault="000A5897" w:rsidP="000A5897">
            <w:pPr>
              <w:rPr>
                <w:rFonts w:ascii="Arial" w:hAnsi="Arial" w:cs="Arial"/>
                <w:sz w:val="20"/>
                <w:szCs w:val="20"/>
              </w:rPr>
            </w:pPr>
            <w:r w:rsidRPr="00946A42">
              <w:rPr>
                <w:rFonts w:ascii="Arial" w:hAnsi="Arial" w:cs="Arial"/>
                <w:sz w:val="20"/>
                <w:szCs w:val="20"/>
              </w:rPr>
              <w:t>15.7</w:t>
            </w:r>
          </w:p>
        </w:tc>
        <w:tc>
          <w:tcPr>
            <w:tcW w:w="9739" w:type="dxa"/>
            <w:gridSpan w:val="2"/>
            <w:shd w:val="clear" w:color="auto" w:fill="auto"/>
          </w:tcPr>
          <w:p w14:paraId="2A2526DC" w14:textId="77777777" w:rsidR="000A5897" w:rsidRPr="00946A42" w:rsidRDefault="000A5897" w:rsidP="000A5897">
            <w:pPr>
              <w:rPr>
                <w:rFonts w:ascii="Arial" w:hAnsi="Arial" w:cs="Arial"/>
                <w:sz w:val="20"/>
                <w:szCs w:val="20"/>
              </w:rPr>
            </w:pPr>
            <w:r w:rsidRPr="00946A42">
              <w:rPr>
                <w:rFonts w:ascii="Arial" w:hAnsi="Arial" w:cs="Arial"/>
                <w:sz w:val="20"/>
                <w:szCs w:val="20"/>
              </w:rPr>
              <w:t>The Customer shall indemnify GTLS from, and defend and hold GTLS harmless from and against any and all damages, losses, liability and expenses (including reasonable legal fees) suffered or incurred by any GTLS or to which GTLS becomes subject, arising out of or relating to any claim:</w:t>
            </w:r>
          </w:p>
          <w:p w14:paraId="4805A80A" w14:textId="77777777" w:rsidR="000A5897" w:rsidRPr="00946A42" w:rsidRDefault="000A5897" w:rsidP="000A5897">
            <w:pPr>
              <w:pStyle w:val="ListParagraph"/>
              <w:numPr>
                <w:ilvl w:val="0"/>
                <w:numId w:val="17"/>
              </w:numPr>
              <w:rPr>
                <w:rFonts w:ascii="Arial" w:hAnsi="Arial" w:cs="Arial"/>
                <w:sz w:val="20"/>
                <w:szCs w:val="20"/>
              </w:rPr>
            </w:pPr>
            <w:r w:rsidRPr="00946A42">
              <w:rPr>
                <w:rFonts w:ascii="Arial" w:hAnsi="Arial" w:cs="Arial"/>
                <w:sz w:val="20"/>
                <w:szCs w:val="20"/>
              </w:rPr>
              <w:t>that the Customer has breached any of its representations or warranties under this Agreement;</w:t>
            </w:r>
          </w:p>
          <w:p w14:paraId="17C344B5" w14:textId="77777777" w:rsidR="000A5897" w:rsidRPr="00946A42" w:rsidRDefault="000A5897" w:rsidP="000A5897">
            <w:pPr>
              <w:pStyle w:val="ListParagraph"/>
              <w:numPr>
                <w:ilvl w:val="0"/>
                <w:numId w:val="17"/>
              </w:numPr>
              <w:rPr>
                <w:rFonts w:ascii="Arial" w:hAnsi="Arial" w:cs="Arial"/>
                <w:sz w:val="20"/>
                <w:szCs w:val="20"/>
              </w:rPr>
            </w:pPr>
            <w:r w:rsidRPr="00946A42">
              <w:rPr>
                <w:rFonts w:ascii="Arial" w:hAnsi="Arial" w:cs="Arial"/>
                <w:sz w:val="20"/>
                <w:szCs w:val="20"/>
              </w:rPr>
              <w:lastRenderedPageBreak/>
              <w:t>relating to any personal injury or property damage to any Customer employee, contractor or representative or other Customer designee;</w:t>
            </w:r>
          </w:p>
          <w:p w14:paraId="3A95B473" w14:textId="64352560" w:rsidR="000A5897" w:rsidRPr="00946A42" w:rsidRDefault="000A5897" w:rsidP="000A5897">
            <w:pPr>
              <w:pStyle w:val="ListParagraph"/>
              <w:numPr>
                <w:ilvl w:val="0"/>
                <w:numId w:val="17"/>
              </w:numPr>
              <w:rPr>
                <w:rFonts w:ascii="Arial" w:hAnsi="Arial" w:cs="Arial"/>
                <w:sz w:val="20"/>
                <w:szCs w:val="20"/>
              </w:rPr>
            </w:pPr>
            <w:r w:rsidRPr="00946A42">
              <w:rPr>
                <w:rFonts w:ascii="Arial" w:hAnsi="Arial" w:cs="Arial"/>
                <w:sz w:val="20"/>
                <w:szCs w:val="20"/>
              </w:rPr>
              <w:t>relating to claims by the Customer’s suppliers and/or third-party providers; and</w:t>
            </w:r>
          </w:p>
          <w:p w14:paraId="65B27B75" w14:textId="77777777" w:rsidR="000A5897" w:rsidRPr="00946A42" w:rsidRDefault="000A5897" w:rsidP="000A5897">
            <w:pPr>
              <w:pStyle w:val="ListParagraph"/>
              <w:numPr>
                <w:ilvl w:val="0"/>
                <w:numId w:val="17"/>
              </w:numPr>
              <w:rPr>
                <w:rFonts w:ascii="Arial" w:hAnsi="Arial" w:cs="Arial"/>
                <w:sz w:val="20"/>
                <w:szCs w:val="20"/>
              </w:rPr>
            </w:pPr>
            <w:r w:rsidRPr="00946A42">
              <w:rPr>
                <w:rFonts w:ascii="Arial" w:hAnsi="Arial" w:cs="Arial"/>
                <w:sz w:val="20"/>
                <w:szCs w:val="20"/>
              </w:rPr>
              <w:t>any other claims or damages arising from the Customer's business, resources or services.</w:t>
            </w:r>
          </w:p>
          <w:p w14:paraId="4ABF7681" w14:textId="7CE26BB1" w:rsidR="000A5897" w:rsidRPr="005E2333" w:rsidRDefault="000A5897" w:rsidP="000A5897">
            <w:pPr>
              <w:rPr>
                <w:rFonts w:ascii="Arial" w:hAnsi="Arial" w:cs="Arial"/>
                <w:sz w:val="16"/>
                <w:szCs w:val="16"/>
              </w:rPr>
            </w:pPr>
            <w:r w:rsidRPr="005E2333">
              <w:rPr>
                <w:rFonts w:ascii="Arial" w:hAnsi="Arial" w:cs="Arial"/>
                <w:sz w:val="16"/>
                <w:szCs w:val="16"/>
              </w:rPr>
              <w:t>The Customer's liability pursuant to this sub-clause 15.7 shall be reduced proportionally to the extent that any unlawful, wrongful, wilful or negligent act or omission of GTLS caused or contributed to the liability or loss.</w:t>
            </w:r>
          </w:p>
        </w:tc>
      </w:tr>
      <w:tr w:rsidR="000A5897" w:rsidRPr="00946A42" w14:paraId="360029C1" w14:textId="77777777" w:rsidTr="00946A42">
        <w:tc>
          <w:tcPr>
            <w:tcW w:w="717" w:type="dxa"/>
            <w:shd w:val="clear" w:color="auto" w:fill="auto"/>
          </w:tcPr>
          <w:p w14:paraId="53B34951" w14:textId="3DBE05FD" w:rsidR="000A5897" w:rsidRPr="00946A42" w:rsidRDefault="000A5897" w:rsidP="000A5897">
            <w:pPr>
              <w:rPr>
                <w:rFonts w:ascii="Arial" w:hAnsi="Arial" w:cs="Arial"/>
                <w:sz w:val="20"/>
                <w:szCs w:val="20"/>
              </w:rPr>
            </w:pPr>
            <w:r w:rsidRPr="00946A42">
              <w:rPr>
                <w:rFonts w:ascii="Arial" w:hAnsi="Arial" w:cs="Arial"/>
                <w:sz w:val="20"/>
                <w:szCs w:val="20"/>
              </w:rPr>
              <w:lastRenderedPageBreak/>
              <w:t>15.8</w:t>
            </w:r>
          </w:p>
        </w:tc>
        <w:tc>
          <w:tcPr>
            <w:tcW w:w="9739" w:type="dxa"/>
            <w:gridSpan w:val="2"/>
            <w:shd w:val="clear" w:color="auto" w:fill="auto"/>
          </w:tcPr>
          <w:p w14:paraId="20108D0F" w14:textId="46890978" w:rsidR="000A5897" w:rsidRPr="00946A42" w:rsidRDefault="000A5897" w:rsidP="000A5897">
            <w:pPr>
              <w:rPr>
                <w:rFonts w:ascii="Arial" w:hAnsi="Arial" w:cs="Arial"/>
                <w:sz w:val="20"/>
                <w:szCs w:val="20"/>
              </w:rPr>
            </w:pPr>
            <w:r w:rsidRPr="00946A42">
              <w:rPr>
                <w:rFonts w:ascii="Arial" w:hAnsi="Arial" w:cs="Arial"/>
                <w:sz w:val="20"/>
                <w:szCs w:val="20"/>
              </w:rPr>
              <w:t>The Customer acknowledges that, GTLS’s liability to the Customer arising out of or in connection with this Agreement (including the performance or non-performance of the Services), whether under the law of contract, in tort, in equity, under statute or otherwise, shall be limited in the aggregate either a resupply of the Services or an amount equivalent to the supply of the Services.</w:t>
            </w:r>
          </w:p>
        </w:tc>
      </w:tr>
      <w:tr w:rsidR="000A5897" w:rsidRPr="00946A42" w14:paraId="77312959" w14:textId="77777777" w:rsidTr="00946A42">
        <w:tc>
          <w:tcPr>
            <w:tcW w:w="717" w:type="dxa"/>
            <w:shd w:val="clear" w:color="auto" w:fill="auto"/>
          </w:tcPr>
          <w:p w14:paraId="3F4E9885" w14:textId="64BE9EB3" w:rsidR="000A5897" w:rsidRPr="00946A42" w:rsidRDefault="000A5897" w:rsidP="000A5897">
            <w:pPr>
              <w:rPr>
                <w:rFonts w:ascii="Arial" w:hAnsi="Arial" w:cs="Arial"/>
                <w:sz w:val="20"/>
                <w:szCs w:val="20"/>
              </w:rPr>
            </w:pPr>
            <w:r w:rsidRPr="00946A42">
              <w:rPr>
                <w:rFonts w:ascii="Arial" w:hAnsi="Arial" w:cs="Arial"/>
                <w:sz w:val="20"/>
                <w:szCs w:val="20"/>
              </w:rPr>
              <w:t>15.9</w:t>
            </w:r>
          </w:p>
        </w:tc>
        <w:tc>
          <w:tcPr>
            <w:tcW w:w="9739" w:type="dxa"/>
            <w:gridSpan w:val="2"/>
            <w:shd w:val="clear" w:color="auto" w:fill="auto"/>
          </w:tcPr>
          <w:p w14:paraId="453E0420" w14:textId="7E630A7C" w:rsidR="000A5897" w:rsidRPr="00946A42" w:rsidRDefault="000A5897" w:rsidP="000A5897">
            <w:pPr>
              <w:rPr>
                <w:rFonts w:ascii="Arial" w:hAnsi="Arial" w:cs="Arial"/>
                <w:sz w:val="20"/>
                <w:szCs w:val="20"/>
              </w:rPr>
            </w:pPr>
            <w:r w:rsidRPr="00946A42">
              <w:rPr>
                <w:rFonts w:ascii="Arial" w:hAnsi="Arial" w:cs="Arial"/>
                <w:sz w:val="20"/>
                <w:szCs w:val="20"/>
              </w:rPr>
              <w:t>GTLS shall be deemed to have been discharged from all liability in respect of the Services whether under contract, in tort, in equity, under statute or otherwise, at the expiration of the Term, or if no date is specified, on the expiration of 3 years from the completion of the Services.</w:t>
            </w:r>
          </w:p>
        </w:tc>
      </w:tr>
      <w:tr w:rsidR="000A5897" w:rsidRPr="00946A42" w14:paraId="5254DDA7" w14:textId="77777777" w:rsidTr="00946A42">
        <w:tc>
          <w:tcPr>
            <w:tcW w:w="717" w:type="dxa"/>
            <w:shd w:val="clear" w:color="auto" w:fill="auto"/>
          </w:tcPr>
          <w:p w14:paraId="340C207C" w14:textId="7AD459BE" w:rsidR="000A5897" w:rsidRPr="00946A42" w:rsidRDefault="000A5897" w:rsidP="000A5897">
            <w:pPr>
              <w:rPr>
                <w:rFonts w:ascii="Arial" w:hAnsi="Arial" w:cs="Arial"/>
                <w:sz w:val="20"/>
                <w:szCs w:val="20"/>
              </w:rPr>
            </w:pPr>
            <w:r w:rsidRPr="00946A42">
              <w:rPr>
                <w:rFonts w:ascii="Arial" w:hAnsi="Arial" w:cs="Arial"/>
                <w:sz w:val="20"/>
                <w:szCs w:val="20"/>
              </w:rPr>
              <w:t>15.10</w:t>
            </w:r>
          </w:p>
        </w:tc>
        <w:tc>
          <w:tcPr>
            <w:tcW w:w="9739" w:type="dxa"/>
            <w:gridSpan w:val="2"/>
            <w:shd w:val="clear" w:color="auto" w:fill="auto"/>
          </w:tcPr>
          <w:p w14:paraId="50471747" w14:textId="6B26F13B" w:rsidR="000A5897" w:rsidRPr="00946A42" w:rsidRDefault="000A5897" w:rsidP="000A5897">
            <w:pPr>
              <w:rPr>
                <w:rFonts w:ascii="Arial" w:hAnsi="Arial" w:cs="Arial"/>
                <w:sz w:val="20"/>
                <w:szCs w:val="20"/>
              </w:rPr>
            </w:pPr>
            <w:r w:rsidRPr="00946A42">
              <w:rPr>
                <w:rFonts w:ascii="Arial" w:hAnsi="Arial" w:cs="Arial"/>
                <w:sz w:val="20"/>
                <w:szCs w:val="20"/>
              </w:rPr>
              <w:t>The Customer undertakes that no claim or allegation shall be made against any servant or agent of GTLS which attempts to impose upon any of them any liability whatsoever in connection with the Goods and, if any such claim or allegation should nevertheless be made, to indemnify GTLS and any such servant or agent against all consequences thereof.</w:t>
            </w:r>
          </w:p>
        </w:tc>
      </w:tr>
      <w:tr w:rsidR="000A5897" w:rsidRPr="00946A42" w14:paraId="3D93045A" w14:textId="77777777" w:rsidTr="00946A42">
        <w:tc>
          <w:tcPr>
            <w:tcW w:w="717" w:type="dxa"/>
            <w:shd w:val="clear" w:color="auto" w:fill="auto"/>
          </w:tcPr>
          <w:p w14:paraId="1CC827DC" w14:textId="421A9B7F" w:rsidR="000A5897" w:rsidRPr="00946A42" w:rsidRDefault="000A5897" w:rsidP="000A5897">
            <w:pPr>
              <w:rPr>
                <w:rFonts w:ascii="Arial" w:hAnsi="Arial" w:cs="Arial"/>
                <w:sz w:val="20"/>
                <w:szCs w:val="20"/>
              </w:rPr>
            </w:pPr>
            <w:r w:rsidRPr="00946A42">
              <w:rPr>
                <w:rFonts w:ascii="Arial" w:hAnsi="Arial" w:cs="Arial"/>
                <w:sz w:val="20"/>
                <w:szCs w:val="20"/>
              </w:rPr>
              <w:t>15.11</w:t>
            </w:r>
          </w:p>
        </w:tc>
        <w:tc>
          <w:tcPr>
            <w:tcW w:w="9739" w:type="dxa"/>
            <w:gridSpan w:val="2"/>
            <w:shd w:val="clear" w:color="auto" w:fill="auto"/>
          </w:tcPr>
          <w:p w14:paraId="45ADF4BE" w14:textId="7F2B4C92" w:rsidR="000A5897" w:rsidRPr="00946A42" w:rsidRDefault="000A5897" w:rsidP="000A5897">
            <w:pPr>
              <w:rPr>
                <w:rFonts w:ascii="Arial" w:hAnsi="Arial" w:cs="Arial"/>
                <w:sz w:val="20"/>
                <w:szCs w:val="20"/>
              </w:rPr>
            </w:pPr>
            <w:r w:rsidRPr="00946A42">
              <w:rPr>
                <w:rFonts w:ascii="Arial" w:hAnsi="Arial" w:cs="Arial"/>
                <w:sz w:val="20"/>
                <w:szCs w:val="20"/>
              </w:rPr>
              <w:t xml:space="preserve">Nothing in this Agreement is intended to have the </w:t>
            </w:r>
            <w:proofErr w:type="spellStart"/>
            <w:r w:rsidRPr="00946A42">
              <w:rPr>
                <w:rFonts w:ascii="Arial" w:hAnsi="Arial" w:cs="Arial"/>
                <w:sz w:val="20"/>
                <w:szCs w:val="20"/>
              </w:rPr>
              <w:t>affect</w:t>
            </w:r>
            <w:proofErr w:type="spellEnd"/>
            <w:r w:rsidRPr="00946A42">
              <w:rPr>
                <w:rFonts w:ascii="Arial" w:hAnsi="Arial" w:cs="Arial"/>
                <w:sz w:val="20"/>
                <w:szCs w:val="20"/>
              </w:rPr>
              <w:t xml:space="preserve"> of contracting out of any applicable provisions of the Australian Consumer Law, Sales of Goods legislation or </w:t>
            </w:r>
            <w:proofErr w:type="gramStart"/>
            <w:r w:rsidRPr="00946A42">
              <w:rPr>
                <w:rFonts w:ascii="Arial" w:hAnsi="Arial" w:cs="Arial"/>
                <w:sz w:val="20"/>
                <w:szCs w:val="20"/>
              </w:rPr>
              <w:t>Fair Trading</w:t>
            </w:r>
            <w:proofErr w:type="gramEnd"/>
            <w:r w:rsidRPr="00946A42">
              <w:rPr>
                <w:rFonts w:ascii="Arial" w:hAnsi="Arial" w:cs="Arial"/>
                <w:sz w:val="20"/>
                <w:szCs w:val="20"/>
              </w:rPr>
              <w:t xml:space="preserve"> legislation in each of the States and Territories of Australia, except to the extent permitted by those Acts where applicable.</w:t>
            </w:r>
          </w:p>
        </w:tc>
      </w:tr>
      <w:tr w:rsidR="000A5897" w:rsidRPr="00946A42" w14:paraId="00B81A6B" w14:textId="77777777" w:rsidTr="00946A42">
        <w:tc>
          <w:tcPr>
            <w:tcW w:w="717" w:type="dxa"/>
            <w:shd w:val="clear" w:color="auto" w:fill="auto"/>
          </w:tcPr>
          <w:p w14:paraId="4C1AB6AE" w14:textId="7134F428" w:rsidR="000A5897" w:rsidRPr="00946A42" w:rsidRDefault="000A5897" w:rsidP="000A5897">
            <w:pPr>
              <w:rPr>
                <w:rFonts w:ascii="Arial" w:hAnsi="Arial" w:cs="Arial"/>
                <w:sz w:val="20"/>
                <w:szCs w:val="20"/>
              </w:rPr>
            </w:pPr>
            <w:r w:rsidRPr="00946A42">
              <w:rPr>
                <w:rFonts w:ascii="Arial" w:hAnsi="Arial" w:cs="Arial"/>
                <w:sz w:val="20"/>
                <w:szCs w:val="20"/>
              </w:rPr>
              <w:t>15.12</w:t>
            </w:r>
          </w:p>
        </w:tc>
        <w:tc>
          <w:tcPr>
            <w:tcW w:w="9739" w:type="dxa"/>
            <w:gridSpan w:val="2"/>
            <w:shd w:val="clear" w:color="auto" w:fill="auto"/>
          </w:tcPr>
          <w:p w14:paraId="0EB28214" w14:textId="77777777" w:rsidR="000A5897" w:rsidRPr="00946A42" w:rsidRDefault="000A5897" w:rsidP="000A5897">
            <w:pPr>
              <w:rPr>
                <w:rFonts w:ascii="Arial" w:hAnsi="Arial" w:cs="Arial"/>
                <w:sz w:val="20"/>
                <w:szCs w:val="20"/>
              </w:rPr>
            </w:pPr>
            <w:r w:rsidRPr="00946A42">
              <w:rPr>
                <w:rFonts w:ascii="Arial" w:hAnsi="Arial" w:cs="Arial"/>
                <w:sz w:val="20"/>
                <w:szCs w:val="20"/>
              </w:rPr>
              <w:t>Liability of GTLS arising out of any one incident whether or not there has been any declaration of value of the Goods, for breach of warranty implied into these terms and conditions by the Australian Consumer Law or howsoever arising, is limited to any of the following as determined by GTLS;</w:t>
            </w:r>
          </w:p>
          <w:p w14:paraId="021EF3B2" w14:textId="77777777" w:rsidR="000A5897" w:rsidRPr="00946A42" w:rsidRDefault="000A5897" w:rsidP="000A5897">
            <w:pPr>
              <w:pStyle w:val="ListParagraph"/>
              <w:numPr>
                <w:ilvl w:val="0"/>
                <w:numId w:val="18"/>
              </w:numPr>
              <w:rPr>
                <w:rFonts w:ascii="Arial" w:hAnsi="Arial" w:cs="Arial"/>
                <w:sz w:val="20"/>
                <w:szCs w:val="20"/>
              </w:rPr>
            </w:pPr>
            <w:r w:rsidRPr="00946A42">
              <w:rPr>
                <w:rFonts w:ascii="Arial" w:hAnsi="Arial" w:cs="Arial"/>
                <w:sz w:val="20"/>
                <w:szCs w:val="20"/>
              </w:rPr>
              <w:t>the supplying of the Services again; or</w:t>
            </w:r>
          </w:p>
          <w:p w14:paraId="3BFE02E4" w14:textId="6594C36F" w:rsidR="000A5897" w:rsidRPr="00946A42" w:rsidRDefault="000A5897" w:rsidP="000A5897">
            <w:pPr>
              <w:pStyle w:val="ListParagraph"/>
              <w:numPr>
                <w:ilvl w:val="0"/>
                <w:numId w:val="18"/>
              </w:numPr>
              <w:rPr>
                <w:rFonts w:ascii="Arial" w:hAnsi="Arial" w:cs="Arial"/>
                <w:sz w:val="20"/>
                <w:szCs w:val="20"/>
              </w:rPr>
            </w:pPr>
            <w:r w:rsidRPr="00946A42">
              <w:rPr>
                <w:rFonts w:ascii="Arial" w:hAnsi="Arial" w:cs="Arial"/>
                <w:sz w:val="20"/>
                <w:szCs w:val="20"/>
              </w:rPr>
              <w:t>the payment of the cost of having the Services supplied again; or</w:t>
            </w:r>
          </w:p>
          <w:p w14:paraId="37DEFDB7" w14:textId="13D590C7" w:rsidR="000A5897" w:rsidRPr="00946A42" w:rsidRDefault="000A5897" w:rsidP="000A5897">
            <w:pPr>
              <w:pStyle w:val="ListParagraph"/>
              <w:numPr>
                <w:ilvl w:val="0"/>
                <w:numId w:val="18"/>
              </w:numPr>
              <w:rPr>
                <w:rFonts w:ascii="Arial" w:hAnsi="Arial" w:cs="Arial"/>
                <w:sz w:val="20"/>
                <w:szCs w:val="20"/>
              </w:rPr>
            </w:pPr>
            <w:r w:rsidRPr="00946A42">
              <w:rPr>
                <w:rFonts w:ascii="Arial" w:hAnsi="Arial" w:cs="Arial"/>
                <w:sz w:val="20"/>
                <w:szCs w:val="20"/>
              </w:rPr>
              <w:t>where the Customer is a consumer as defined in the Australian Consumer Law then the client shall also be entitled to a refund.</w:t>
            </w:r>
          </w:p>
        </w:tc>
      </w:tr>
      <w:tr w:rsidR="000A5897" w:rsidRPr="00946A42" w14:paraId="55FD3E82" w14:textId="77777777" w:rsidTr="00946A42">
        <w:tc>
          <w:tcPr>
            <w:tcW w:w="717" w:type="dxa"/>
            <w:shd w:val="clear" w:color="auto" w:fill="CABE73"/>
          </w:tcPr>
          <w:p w14:paraId="67E1EA9E" w14:textId="761F6655" w:rsidR="000A5897" w:rsidRPr="00946A42" w:rsidRDefault="000A5897" w:rsidP="000A5897">
            <w:pPr>
              <w:rPr>
                <w:rFonts w:ascii="Arial" w:hAnsi="Arial" w:cs="Arial"/>
                <w:b/>
                <w:bCs/>
                <w:sz w:val="20"/>
                <w:szCs w:val="20"/>
              </w:rPr>
            </w:pPr>
            <w:r w:rsidRPr="00946A42">
              <w:rPr>
                <w:rFonts w:ascii="Arial" w:hAnsi="Arial" w:cs="Arial"/>
                <w:b/>
                <w:bCs/>
                <w:sz w:val="20"/>
                <w:szCs w:val="20"/>
              </w:rPr>
              <w:t>16</w:t>
            </w:r>
          </w:p>
        </w:tc>
        <w:tc>
          <w:tcPr>
            <w:tcW w:w="9739" w:type="dxa"/>
            <w:gridSpan w:val="2"/>
            <w:shd w:val="clear" w:color="auto" w:fill="CABE73"/>
          </w:tcPr>
          <w:p w14:paraId="60F299A5" w14:textId="406DBC7A" w:rsidR="000A5897" w:rsidRPr="00946A42" w:rsidRDefault="000A5897" w:rsidP="000A5897">
            <w:pPr>
              <w:rPr>
                <w:rFonts w:ascii="Arial" w:hAnsi="Arial" w:cs="Arial"/>
                <w:b/>
                <w:bCs/>
                <w:sz w:val="20"/>
                <w:szCs w:val="20"/>
              </w:rPr>
            </w:pPr>
            <w:r w:rsidRPr="00946A42">
              <w:rPr>
                <w:rFonts w:ascii="Arial" w:hAnsi="Arial" w:cs="Arial"/>
                <w:b/>
                <w:bCs/>
                <w:sz w:val="20"/>
                <w:szCs w:val="20"/>
              </w:rPr>
              <w:t xml:space="preserve">Default &amp; Consequences </w:t>
            </w:r>
            <w:proofErr w:type="gramStart"/>
            <w:r w:rsidRPr="00946A42">
              <w:rPr>
                <w:rFonts w:ascii="Arial" w:hAnsi="Arial" w:cs="Arial"/>
                <w:b/>
                <w:bCs/>
                <w:sz w:val="20"/>
                <w:szCs w:val="20"/>
              </w:rPr>
              <w:t>Of</w:t>
            </w:r>
            <w:proofErr w:type="gramEnd"/>
            <w:r w:rsidRPr="00946A42">
              <w:rPr>
                <w:rFonts w:ascii="Arial" w:hAnsi="Arial" w:cs="Arial"/>
                <w:b/>
                <w:bCs/>
                <w:sz w:val="20"/>
                <w:szCs w:val="20"/>
              </w:rPr>
              <w:t xml:space="preserve"> Default</w:t>
            </w:r>
          </w:p>
        </w:tc>
      </w:tr>
      <w:tr w:rsidR="000A5897" w:rsidRPr="00946A42" w14:paraId="05462263" w14:textId="77777777" w:rsidTr="00946A42">
        <w:tc>
          <w:tcPr>
            <w:tcW w:w="717" w:type="dxa"/>
            <w:shd w:val="clear" w:color="auto" w:fill="auto"/>
          </w:tcPr>
          <w:p w14:paraId="6F53ECD2" w14:textId="2966149E" w:rsidR="000A5897" w:rsidRPr="00946A42" w:rsidRDefault="000A5897" w:rsidP="000A5897">
            <w:pPr>
              <w:rPr>
                <w:rFonts w:ascii="Arial" w:hAnsi="Arial" w:cs="Arial"/>
                <w:sz w:val="20"/>
                <w:szCs w:val="20"/>
              </w:rPr>
            </w:pPr>
            <w:r w:rsidRPr="00946A42">
              <w:rPr>
                <w:rFonts w:ascii="Arial" w:hAnsi="Arial" w:cs="Arial"/>
                <w:sz w:val="20"/>
                <w:szCs w:val="20"/>
              </w:rPr>
              <w:t>16.1</w:t>
            </w:r>
          </w:p>
        </w:tc>
        <w:tc>
          <w:tcPr>
            <w:tcW w:w="9739" w:type="dxa"/>
            <w:gridSpan w:val="2"/>
            <w:shd w:val="clear" w:color="auto" w:fill="auto"/>
          </w:tcPr>
          <w:p w14:paraId="01B12E34" w14:textId="3C49F22D" w:rsidR="000A5897" w:rsidRPr="00946A42" w:rsidRDefault="000A5897" w:rsidP="000A5897">
            <w:pPr>
              <w:rPr>
                <w:rFonts w:ascii="Arial" w:hAnsi="Arial" w:cs="Arial"/>
                <w:sz w:val="20"/>
                <w:szCs w:val="20"/>
              </w:rPr>
            </w:pPr>
            <w:r w:rsidRPr="00946A42">
              <w:rPr>
                <w:rFonts w:ascii="Arial" w:hAnsi="Arial" w:cs="Arial"/>
                <w:sz w:val="20"/>
                <w:szCs w:val="20"/>
              </w:rPr>
              <w:t>Interest on overdue invoices shall accrue from the date when payment becomes due daily until the date of payment at a rate of 3.5% per calendar month and such interest shall compound monthly at such a rate after as well as before any judgement.</w:t>
            </w:r>
          </w:p>
        </w:tc>
      </w:tr>
      <w:tr w:rsidR="000A5897" w:rsidRPr="00946A42" w14:paraId="46D69D35" w14:textId="77777777" w:rsidTr="00946A42">
        <w:tc>
          <w:tcPr>
            <w:tcW w:w="717" w:type="dxa"/>
            <w:shd w:val="clear" w:color="auto" w:fill="auto"/>
          </w:tcPr>
          <w:p w14:paraId="6EA1EADC" w14:textId="655A339F" w:rsidR="000A5897" w:rsidRPr="00946A42" w:rsidRDefault="000A5897" w:rsidP="000A5897">
            <w:pPr>
              <w:rPr>
                <w:rFonts w:ascii="Arial" w:hAnsi="Arial" w:cs="Arial"/>
                <w:sz w:val="20"/>
                <w:szCs w:val="20"/>
              </w:rPr>
            </w:pPr>
            <w:r w:rsidRPr="00946A42">
              <w:rPr>
                <w:rFonts w:ascii="Arial" w:hAnsi="Arial" w:cs="Arial"/>
                <w:sz w:val="20"/>
                <w:szCs w:val="20"/>
              </w:rPr>
              <w:t>16.2</w:t>
            </w:r>
          </w:p>
        </w:tc>
        <w:tc>
          <w:tcPr>
            <w:tcW w:w="9739" w:type="dxa"/>
            <w:gridSpan w:val="2"/>
            <w:shd w:val="clear" w:color="auto" w:fill="auto"/>
          </w:tcPr>
          <w:p w14:paraId="54BBE1E9" w14:textId="6E5E0C3A" w:rsidR="000A5897" w:rsidRPr="00946A42" w:rsidRDefault="000A5897" w:rsidP="000A5897">
            <w:pPr>
              <w:rPr>
                <w:rFonts w:ascii="Arial" w:hAnsi="Arial" w:cs="Arial"/>
                <w:sz w:val="20"/>
                <w:szCs w:val="20"/>
              </w:rPr>
            </w:pPr>
            <w:r w:rsidRPr="00946A42">
              <w:rPr>
                <w:rFonts w:ascii="Arial" w:hAnsi="Arial" w:cs="Arial"/>
                <w:sz w:val="20"/>
                <w:szCs w:val="20"/>
              </w:rPr>
              <w:t>If the Customer defaults in payment of any invoice when due, the Customer shall indemnify GTLS from and against all costs and disbursements incurred by GTLS in pursuing the debt including legal costs on a solicitor and own client basis and GTLS’s collection agency costs.</w:t>
            </w:r>
          </w:p>
        </w:tc>
      </w:tr>
      <w:tr w:rsidR="000A5897" w:rsidRPr="00946A42" w14:paraId="1B068E0C" w14:textId="77777777" w:rsidTr="00946A42">
        <w:tc>
          <w:tcPr>
            <w:tcW w:w="717" w:type="dxa"/>
          </w:tcPr>
          <w:p w14:paraId="3259D3DF" w14:textId="779DFDF0" w:rsidR="000A5897" w:rsidRPr="00946A42" w:rsidRDefault="000A5897" w:rsidP="000A5897">
            <w:pPr>
              <w:rPr>
                <w:rFonts w:ascii="Arial" w:hAnsi="Arial" w:cs="Arial"/>
                <w:sz w:val="20"/>
                <w:szCs w:val="20"/>
              </w:rPr>
            </w:pPr>
            <w:r w:rsidRPr="00946A42">
              <w:rPr>
                <w:rFonts w:ascii="Arial" w:hAnsi="Arial" w:cs="Arial"/>
                <w:sz w:val="20"/>
                <w:szCs w:val="20"/>
              </w:rPr>
              <w:t>16.3</w:t>
            </w:r>
          </w:p>
        </w:tc>
        <w:tc>
          <w:tcPr>
            <w:tcW w:w="9739" w:type="dxa"/>
            <w:gridSpan w:val="2"/>
          </w:tcPr>
          <w:p w14:paraId="3B21CEC7" w14:textId="3029CCC8" w:rsidR="000A5897" w:rsidRPr="00946A42" w:rsidRDefault="000A5897" w:rsidP="000A5897">
            <w:pPr>
              <w:rPr>
                <w:rFonts w:ascii="Arial" w:hAnsi="Arial" w:cs="Arial"/>
                <w:sz w:val="20"/>
                <w:szCs w:val="20"/>
              </w:rPr>
            </w:pPr>
            <w:r w:rsidRPr="00946A42">
              <w:rPr>
                <w:rFonts w:ascii="Arial" w:hAnsi="Arial" w:cs="Arial"/>
                <w:sz w:val="20"/>
                <w:szCs w:val="20"/>
              </w:rPr>
              <w:t>Without prejudice to any other remedies GTLS may have, if at any time the Customer is in breach of any obligation (including those relating to payment), GTLS may suspend or terminate the supply of Services to the Customer and any of its other obligations under the terms and conditions.</w:t>
            </w:r>
          </w:p>
        </w:tc>
      </w:tr>
      <w:tr w:rsidR="000A5897" w:rsidRPr="00946A42" w14:paraId="59642681" w14:textId="77777777" w:rsidTr="00946A42">
        <w:tc>
          <w:tcPr>
            <w:tcW w:w="717" w:type="dxa"/>
          </w:tcPr>
          <w:p w14:paraId="65842F75" w14:textId="16AEB796" w:rsidR="000A5897" w:rsidRPr="00946A42" w:rsidRDefault="000A5897" w:rsidP="000A5897">
            <w:pPr>
              <w:rPr>
                <w:rFonts w:ascii="Arial" w:hAnsi="Arial" w:cs="Arial"/>
                <w:sz w:val="20"/>
                <w:szCs w:val="20"/>
              </w:rPr>
            </w:pPr>
            <w:r w:rsidRPr="00946A42">
              <w:rPr>
                <w:rFonts w:ascii="Arial" w:hAnsi="Arial" w:cs="Arial"/>
                <w:sz w:val="20"/>
                <w:szCs w:val="20"/>
              </w:rPr>
              <w:t>16.4</w:t>
            </w:r>
          </w:p>
        </w:tc>
        <w:tc>
          <w:tcPr>
            <w:tcW w:w="9739" w:type="dxa"/>
            <w:gridSpan w:val="2"/>
          </w:tcPr>
          <w:p w14:paraId="1B1D9830" w14:textId="0040DF26" w:rsidR="000A5897" w:rsidRPr="00946A42" w:rsidRDefault="000A5897" w:rsidP="000A5897">
            <w:pPr>
              <w:rPr>
                <w:rFonts w:ascii="Arial" w:hAnsi="Arial" w:cs="Arial"/>
                <w:sz w:val="20"/>
                <w:szCs w:val="20"/>
              </w:rPr>
            </w:pPr>
            <w:r w:rsidRPr="00946A42">
              <w:rPr>
                <w:rFonts w:ascii="Arial" w:hAnsi="Arial" w:cs="Arial"/>
                <w:sz w:val="20"/>
                <w:szCs w:val="20"/>
              </w:rPr>
              <w:t>GTLS will not be liable to the Customer for any loss or damage the Customer suffers because GTLS exercised its rights under this clause.</w:t>
            </w:r>
          </w:p>
        </w:tc>
      </w:tr>
      <w:tr w:rsidR="000A5897" w:rsidRPr="00946A42" w14:paraId="3EBEB633" w14:textId="77777777" w:rsidTr="00946A42">
        <w:tc>
          <w:tcPr>
            <w:tcW w:w="717" w:type="dxa"/>
          </w:tcPr>
          <w:p w14:paraId="7225FE20" w14:textId="7B883844" w:rsidR="000A5897" w:rsidRPr="00946A42" w:rsidRDefault="000A5897" w:rsidP="000A5897">
            <w:pPr>
              <w:rPr>
                <w:rFonts w:ascii="Arial" w:hAnsi="Arial" w:cs="Arial"/>
                <w:sz w:val="20"/>
                <w:szCs w:val="20"/>
              </w:rPr>
            </w:pPr>
            <w:r w:rsidRPr="00946A42">
              <w:rPr>
                <w:rFonts w:ascii="Arial" w:hAnsi="Arial" w:cs="Arial"/>
                <w:sz w:val="20"/>
                <w:szCs w:val="20"/>
              </w:rPr>
              <w:t>16.5</w:t>
            </w:r>
          </w:p>
        </w:tc>
        <w:tc>
          <w:tcPr>
            <w:tcW w:w="9739" w:type="dxa"/>
            <w:gridSpan w:val="2"/>
          </w:tcPr>
          <w:p w14:paraId="622859F1" w14:textId="77777777" w:rsidR="000A5897" w:rsidRDefault="000A5897" w:rsidP="000A5897">
            <w:pPr>
              <w:rPr>
                <w:rFonts w:ascii="Arial" w:hAnsi="Arial" w:cs="Arial"/>
                <w:sz w:val="20"/>
                <w:szCs w:val="20"/>
              </w:rPr>
            </w:pPr>
            <w:r w:rsidRPr="00946A42">
              <w:rPr>
                <w:rFonts w:ascii="Arial" w:hAnsi="Arial" w:cs="Arial"/>
                <w:sz w:val="20"/>
                <w:szCs w:val="20"/>
              </w:rPr>
              <w:t>If any account remains overdue after thirty (30) days then an amount of the greater of $20.00 or 10.00% of the amount overdue (up to a maximum of $200) shall be levied for administration fees which sum shall become immediately due and payable.</w:t>
            </w:r>
          </w:p>
          <w:p w14:paraId="08648B48" w14:textId="77777777" w:rsidR="000A5897" w:rsidRDefault="000A5897" w:rsidP="000A5897">
            <w:pPr>
              <w:rPr>
                <w:rFonts w:ascii="Arial" w:hAnsi="Arial" w:cs="Arial"/>
                <w:sz w:val="20"/>
                <w:szCs w:val="20"/>
              </w:rPr>
            </w:pPr>
          </w:p>
          <w:p w14:paraId="7527CBE4" w14:textId="77777777" w:rsidR="000A5897" w:rsidRDefault="000A5897" w:rsidP="000A5897">
            <w:pPr>
              <w:rPr>
                <w:rFonts w:ascii="Arial" w:hAnsi="Arial" w:cs="Arial"/>
                <w:sz w:val="20"/>
                <w:szCs w:val="20"/>
              </w:rPr>
            </w:pPr>
          </w:p>
          <w:p w14:paraId="4E53DF35" w14:textId="77777777" w:rsidR="000A5897" w:rsidRDefault="000A5897" w:rsidP="000A5897">
            <w:pPr>
              <w:rPr>
                <w:rFonts w:ascii="Arial" w:hAnsi="Arial" w:cs="Arial"/>
                <w:sz w:val="20"/>
                <w:szCs w:val="20"/>
              </w:rPr>
            </w:pPr>
          </w:p>
          <w:p w14:paraId="5376E950" w14:textId="77777777" w:rsidR="000A5897" w:rsidRDefault="000A5897" w:rsidP="000A5897">
            <w:pPr>
              <w:rPr>
                <w:rFonts w:ascii="Arial" w:hAnsi="Arial" w:cs="Arial"/>
                <w:sz w:val="20"/>
                <w:szCs w:val="20"/>
              </w:rPr>
            </w:pPr>
          </w:p>
          <w:p w14:paraId="4EA87B15" w14:textId="77777777" w:rsidR="000A5897" w:rsidRDefault="000A5897" w:rsidP="000A5897">
            <w:pPr>
              <w:rPr>
                <w:rFonts w:ascii="Arial" w:hAnsi="Arial" w:cs="Arial"/>
                <w:sz w:val="20"/>
                <w:szCs w:val="20"/>
              </w:rPr>
            </w:pPr>
          </w:p>
          <w:p w14:paraId="3692F49B" w14:textId="13E18B44" w:rsidR="000A5897" w:rsidRPr="00946A42" w:rsidRDefault="000A5897" w:rsidP="000A5897">
            <w:pPr>
              <w:rPr>
                <w:rFonts w:ascii="Arial" w:hAnsi="Arial" w:cs="Arial"/>
                <w:sz w:val="20"/>
                <w:szCs w:val="20"/>
              </w:rPr>
            </w:pPr>
          </w:p>
        </w:tc>
      </w:tr>
      <w:tr w:rsidR="000A5897" w:rsidRPr="00946A42" w14:paraId="49565F12" w14:textId="77777777" w:rsidTr="00946A42">
        <w:tc>
          <w:tcPr>
            <w:tcW w:w="717" w:type="dxa"/>
          </w:tcPr>
          <w:p w14:paraId="35609ED7" w14:textId="3CC919E3" w:rsidR="000A5897" w:rsidRPr="00946A42" w:rsidRDefault="000A5897" w:rsidP="000A5897">
            <w:pPr>
              <w:rPr>
                <w:rFonts w:ascii="Arial" w:hAnsi="Arial" w:cs="Arial"/>
                <w:sz w:val="20"/>
                <w:szCs w:val="20"/>
              </w:rPr>
            </w:pPr>
            <w:r w:rsidRPr="00946A42">
              <w:rPr>
                <w:rFonts w:ascii="Arial" w:hAnsi="Arial" w:cs="Arial"/>
                <w:sz w:val="20"/>
                <w:szCs w:val="20"/>
              </w:rPr>
              <w:t>16.6</w:t>
            </w:r>
          </w:p>
        </w:tc>
        <w:tc>
          <w:tcPr>
            <w:tcW w:w="9739" w:type="dxa"/>
            <w:gridSpan w:val="2"/>
          </w:tcPr>
          <w:p w14:paraId="45A9D9F1" w14:textId="77777777" w:rsidR="000A5897" w:rsidRPr="00946A42" w:rsidRDefault="000A5897" w:rsidP="000A5897">
            <w:pPr>
              <w:rPr>
                <w:rFonts w:ascii="Arial" w:hAnsi="Arial" w:cs="Arial"/>
                <w:sz w:val="20"/>
                <w:szCs w:val="20"/>
              </w:rPr>
            </w:pPr>
            <w:r w:rsidRPr="00946A42">
              <w:rPr>
                <w:rFonts w:ascii="Arial" w:hAnsi="Arial" w:cs="Arial"/>
                <w:sz w:val="20"/>
                <w:szCs w:val="20"/>
              </w:rPr>
              <w:t>Without prejudice to GTLS’s other remedies at law GTLS shall be entitled to cancel all or any part of any order of the Customer which remains unperformed in addition to and without prejudice to any other remedies and all amounts owing to GTLS shall, whether or not due for payment, become immediately payable in the event that:</w:t>
            </w:r>
          </w:p>
          <w:p w14:paraId="7D673D42" w14:textId="77777777" w:rsidR="000A5897" w:rsidRPr="00946A42" w:rsidRDefault="000A5897" w:rsidP="000A5897">
            <w:pPr>
              <w:pStyle w:val="ListParagraph"/>
              <w:numPr>
                <w:ilvl w:val="0"/>
                <w:numId w:val="19"/>
              </w:numPr>
              <w:rPr>
                <w:rFonts w:ascii="Arial" w:hAnsi="Arial" w:cs="Arial"/>
                <w:sz w:val="20"/>
                <w:szCs w:val="20"/>
              </w:rPr>
            </w:pPr>
            <w:r w:rsidRPr="00946A42">
              <w:rPr>
                <w:rFonts w:ascii="Arial" w:hAnsi="Arial" w:cs="Arial"/>
                <w:sz w:val="20"/>
                <w:szCs w:val="20"/>
              </w:rPr>
              <w:lastRenderedPageBreak/>
              <w:t>any money payable to GTLS becomes overdue, or in GTLS’s opinion the Customer will be unable to meet its payments as they fall due; or</w:t>
            </w:r>
          </w:p>
          <w:p w14:paraId="2A8189C1" w14:textId="77777777" w:rsidR="000A5897" w:rsidRPr="00946A42" w:rsidRDefault="000A5897" w:rsidP="000A5897">
            <w:pPr>
              <w:pStyle w:val="ListParagraph"/>
              <w:numPr>
                <w:ilvl w:val="0"/>
                <w:numId w:val="19"/>
              </w:numPr>
              <w:rPr>
                <w:rFonts w:ascii="Arial" w:hAnsi="Arial" w:cs="Arial"/>
                <w:sz w:val="20"/>
                <w:szCs w:val="20"/>
              </w:rPr>
            </w:pPr>
            <w:r w:rsidRPr="00946A42">
              <w:rPr>
                <w:rFonts w:ascii="Arial" w:hAnsi="Arial" w:cs="Arial"/>
                <w:sz w:val="20"/>
                <w:szCs w:val="20"/>
              </w:rPr>
              <w:t>the Customer becomes insolvent, convenes a meeting with its creditors or proposes or enters into an arrangement with creditors, or makes an assignment for the benefit of its creditors; or</w:t>
            </w:r>
          </w:p>
          <w:p w14:paraId="56BA6F8D" w14:textId="669A037E" w:rsidR="000A5897" w:rsidRPr="00946A42" w:rsidRDefault="000A5897" w:rsidP="000A5897">
            <w:pPr>
              <w:pStyle w:val="ListParagraph"/>
              <w:numPr>
                <w:ilvl w:val="0"/>
                <w:numId w:val="19"/>
              </w:numPr>
              <w:rPr>
                <w:rFonts w:ascii="Arial" w:hAnsi="Arial" w:cs="Arial"/>
                <w:sz w:val="20"/>
                <w:szCs w:val="20"/>
              </w:rPr>
            </w:pPr>
            <w:r w:rsidRPr="00946A42">
              <w:rPr>
                <w:rFonts w:ascii="Arial" w:hAnsi="Arial" w:cs="Arial"/>
                <w:sz w:val="20"/>
                <w:szCs w:val="20"/>
              </w:rPr>
              <w:t>a receiver, manager, liquidator (provisional or otherwise) or similar person is appointed in respect of the Customer or any asset of the Customer.</w:t>
            </w:r>
          </w:p>
        </w:tc>
      </w:tr>
      <w:tr w:rsidR="000A5897" w:rsidRPr="00946A42" w14:paraId="35B45FF1" w14:textId="77777777" w:rsidTr="00946A42">
        <w:tc>
          <w:tcPr>
            <w:tcW w:w="717" w:type="dxa"/>
            <w:shd w:val="clear" w:color="auto" w:fill="CABE73"/>
          </w:tcPr>
          <w:p w14:paraId="118A1021" w14:textId="2FA6F3A2" w:rsidR="000A5897" w:rsidRPr="00946A42" w:rsidRDefault="000A5897" w:rsidP="000A5897">
            <w:pPr>
              <w:rPr>
                <w:rFonts w:ascii="Arial" w:hAnsi="Arial" w:cs="Arial"/>
                <w:b/>
                <w:bCs/>
                <w:sz w:val="20"/>
                <w:szCs w:val="20"/>
              </w:rPr>
            </w:pPr>
            <w:r w:rsidRPr="00946A42">
              <w:rPr>
                <w:rFonts w:ascii="Arial" w:hAnsi="Arial" w:cs="Arial"/>
                <w:b/>
                <w:bCs/>
                <w:sz w:val="20"/>
                <w:szCs w:val="20"/>
              </w:rPr>
              <w:lastRenderedPageBreak/>
              <w:t>17</w:t>
            </w:r>
          </w:p>
        </w:tc>
        <w:tc>
          <w:tcPr>
            <w:tcW w:w="9739" w:type="dxa"/>
            <w:gridSpan w:val="2"/>
            <w:shd w:val="clear" w:color="auto" w:fill="CABE73"/>
          </w:tcPr>
          <w:p w14:paraId="78998C9D" w14:textId="7250519F" w:rsidR="000A5897" w:rsidRPr="00946A42" w:rsidRDefault="000A5897" w:rsidP="000A5897">
            <w:pPr>
              <w:rPr>
                <w:rFonts w:ascii="Arial" w:hAnsi="Arial" w:cs="Arial"/>
                <w:b/>
                <w:bCs/>
                <w:sz w:val="20"/>
                <w:szCs w:val="20"/>
              </w:rPr>
            </w:pPr>
            <w:r w:rsidRPr="00946A42">
              <w:rPr>
                <w:rFonts w:ascii="Arial" w:hAnsi="Arial" w:cs="Arial"/>
                <w:b/>
                <w:bCs/>
                <w:sz w:val="20"/>
                <w:szCs w:val="20"/>
              </w:rPr>
              <w:t xml:space="preserve">Security </w:t>
            </w:r>
            <w:proofErr w:type="gramStart"/>
            <w:r w:rsidRPr="00946A42">
              <w:rPr>
                <w:rFonts w:ascii="Arial" w:hAnsi="Arial" w:cs="Arial"/>
                <w:b/>
                <w:bCs/>
                <w:sz w:val="20"/>
                <w:szCs w:val="20"/>
              </w:rPr>
              <w:t>And</w:t>
            </w:r>
            <w:proofErr w:type="gramEnd"/>
            <w:r w:rsidRPr="00946A42">
              <w:rPr>
                <w:rFonts w:ascii="Arial" w:hAnsi="Arial" w:cs="Arial"/>
                <w:b/>
                <w:bCs/>
                <w:sz w:val="20"/>
                <w:szCs w:val="20"/>
              </w:rPr>
              <w:t xml:space="preserve"> Charge</w:t>
            </w:r>
          </w:p>
        </w:tc>
      </w:tr>
      <w:tr w:rsidR="000A5897" w:rsidRPr="00946A42" w14:paraId="54AA74C2" w14:textId="77777777" w:rsidTr="00946A42">
        <w:tc>
          <w:tcPr>
            <w:tcW w:w="717" w:type="dxa"/>
          </w:tcPr>
          <w:p w14:paraId="63D17298" w14:textId="5A0753E8" w:rsidR="000A5897" w:rsidRPr="00946A42" w:rsidRDefault="000A5897" w:rsidP="000A5897">
            <w:pPr>
              <w:rPr>
                <w:rFonts w:ascii="Arial" w:hAnsi="Arial" w:cs="Arial"/>
                <w:sz w:val="20"/>
                <w:szCs w:val="20"/>
              </w:rPr>
            </w:pPr>
            <w:r w:rsidRPr="00946A42">
              <w:rPr>
                <w:rFonts w:ascii="Arial" w:hAnsi="Arial" w:cs="Arial"/>
                <w:sz w:val="20"/>
                <w:szCs w:val="20"/>
              </w:rPr>
              <w:t>17.1</w:t>
            </w:r>
          </w:p>
        </w:tc>
        <w:tc>
          <w:tcPr>
            <w:tcW w:w="9739" w:type="dxa"/>
            <w:gridSpan w:val="2"/>
          </w:tcPr>
          <w:p w14:paraId="49DF617F" w14:textId="77777777" w:rsidR="000A5897" w:rsidRPr="00946A42" w:rsidRDefault="000A5897" w:rsidP="000A5897">
            <w:pPr>
              <w:rPr>
                <w:rFonts w:ascii="Arial" w:hAnsi="Arial" w:cs="Arial"/>
                <w:sz w:val="20"/>
                <w:szCs w:val="20"/>
              </w:rPr>
            </w:pPr>
            <w:r w:rsidRPr="00946A42">
              <w:rPr>
                <w:rFonts w:ascii="Arial" w:hAnsi="Arial" w:cs="Arial"/>
                <w:sz w:val="20"/>
                <w:szCs w:val="20"/>
              </w:rPr>
              <w:t>Despite anything to the contrary contained herein or any other rights which GTLS may have howsoever:</w:t>
            </w:r>
          </w:p>
          <w:p w14:paraId="15F7E94B" w14:textId="1D58C07F" w:rsidR="000A5897" w:rsidRPr="00946A42" w:rsidRDefault="000A5897" w:rsidP="000A5897">
            <w:pPr>
              <w:pStyle w:val="ListParagraph"/>
              <w:numPr>
                <w:ilvl w:val="0"/>
                <w:numId w:val="20"/>
              </w:numPr>
              <w:rPr>
                <w:rFonts w:ascii="Arial" w:hAnsi="Arial" w:cs="Arial"/>
                <w:sz w:val="20"/>
                <w:szCs w:val="20"/>
              </w:rPr>
            </w:pPr>
            <w:r w:rsidRPr="00946A42">
              <w:rPr>
                <w:rFonts w:ascii="Arial" w:hAnsi="Arial" w:cs="Arial"/>
                <w:sz w:val="20"/>
                <w:szCs w:val="20"/>
              </w:rPr>
              <w:t xml:space="preserve">where the Customer and/or the Guarantor (if any) is the owner of land, realty or any other asset capable of being charged, both the Customer and/or the Guarantor agree to mortgage and/or charge all of their joint and/or several interest in the said land, realty or any other asset to </w:t>
            </w:r>
            <w:r>
              <w:rPr>
                <w:rFonts w:eastAsia="Times New Roman"/>
              </w:rPr>
              <w:t>GTLS or its nominee to secure.</w:t>
            </w:r>
          </w:p>
          <w:p w14:paraId="5796478C" w14:textId="77777777" w:rsidR="000A5897" w:rsidRPr="00946A42" w:rsidRDefault="000A5897" w:rsidP="000A5897">
            <w:pPr>
              <w:pStyle w:val="ListParagraph"/>
              <w:numPr>
                <w:ilvl w:val="0"/>
                <w:numId w:val="20"/>
              </w:numPr>
              <w:rPr>
                <w:rFonts w:ascii="Arial" w:hAnsi="Arial" w:cs="Arial"/>
                <w:sz w:val="20"/>
                <w:szCs w:val="20"/>
              </w:rPr>
            </w:pPr>
            <w:r w:rsidRPr="00946A42">
              <w:rPr>
                <w:rFonts w:ascii="Arial" w:hAnsi="Arial" w:cs="Arial"/>
                <w:sz w:val="20"/>
                <w:szCs w:val="20"/>
              </w:rPr>
              <w:t>all amounts and other monetary obligations payable under the terms and conditions. The Customer and/or the Guarantor acknowledge and agree that GTLS (or GTLS’s nominee) shall be entitled to lodge where appropriate a caveat, which caveat shall be released once all payments and other monetary obligations payable hereunder have been met.</w:t>
            </w:r>
          </w:p>
          <w:p w14:paraId="01FA7685" w14:textId="77777777" w:rsidR="000A5897" w:rsidRPr="00946A42" w:rsidRDefault="000A5897" w:rsidP="000A5897">
            <w:pPr>
              <w:pStyle w:val="ListParagraph"/>
              <w:numPr>
                <w:ilvl w:val="0"/>
                <w:numId w:val="20"/>
              </w:numPr>
              <w:rPr>
                <w:rFonts w:ascii="Arial" w:hAnsi="Arial" w:cs="Arial"/>
                <w:sz w:val="20"/>
                <w:szCs w:val="20"/>
              </w:rPr>
            </w:pPr>
            <w:r w:rsidRPr="00946A42">
              <w:rPr>
                <w:rFonts w:ascii="Arial" w:hAnsi="Arial" w:cs="Arial"/>
                <w:sz w:val="20"/>
                <w:szCs w:val="20"/>
              </w:rPr>
              <w:t>should GTLS elect to proceed in any manner in accordance with this clause and/or its subclauses, the Customer and/or Guarantor shall indemnify GTLS from and against all GTLS’s costs and disbursements including legal costs on a solicitor and own client basis.</w:t>
            </w:r>
          </w:p>
          <w:p w14:paraId="75262D72" w14:textId="0AB96CE1" w:rsidR="000A5897" w:rsidRPr="00946A42" w:rsidRDefault="000A5897" w:rsidP="000A5897">
            <w:pPr>
              <w:pStyle w:val="ListParagraph"/>
              <w:numPr>
                <w:ilvl w:val="0"/>
                <w:numId w:val="20"/>
              </w:numPr>
              <w:rPr>
                <w:rFonts w:ascii="Arial" w:hAnsi="Arial" w:cs="Arial"/>
                <w:sz w:val="20"/>
                <w:szCs w:val="20"/>
              </w:rPr>
            </w:pPr>
            <w:r w:rsidRPr="00946A42">
              <w:rPr>
                <w:rFonts w:ascii="Arial" w:hAnsi="Arial" w:cs="Arial"/>
                <w:sz w:val="20"/>
                <w:szCs w:val="20"/>
              </w:rPr>
              <w:t>the Customer and/or the Guarantor (if any) agree to irrevocably nominate constitute and appoint GTLS or GTLS’s nominee as the Customer’s and/or Guarantor’s true and lawful attorney to perform all necessary acts to give effect to the provisions of this clause 17.1.</w:t>
            </w:r>
          </w:p>
        </w:tc>
      </w:tr>
      <w:tr w:rsidR="000A5897" w:rsidRPr="00946A42" w14:paraId="220041AC" w14:textId="77777777" w:rsidTr="00946A42">
        <w:tc>
          <w:tcPr>
            <w:tcW w:w="717" w:type="dxa"/>
            <w:shd w:val="clear" w:color="auto" w:fill="CABE73"/>
          </w:tcPr>
          <w:p w14:paraId="1153A631" w14:textId="19B20CEC" w:rsidR="000A5897" w:rsidRPr="00946A42" w:rsidRDefault="000A5897" w:rsidP="000A5897">
            <w:pPr>
              <w:rPr>
                <w:rFonts w:ascii="Arial" w:hAnsi="Arial" w:cs="Arial"/>
                <w:sz w:val="20"/>
                <w:szCs w:val="20"/>
              </w:rPr>
            </w:pPr>
            <w:r w:rsidRPr="00946A42">
              <w:rPr>
                <w:rFonts w:ascii="Arial" w:hAnsi="Arial" w:cs="Arial"/>
                <w:sz w:val="20"/>
                <w:szCs w:val="20"/>
              </w:rPr>
              <w:t>18</w:t>
            </w:r>
          </w:p>
        </w:tc>
        <w:tc>
          <w:tcPr>
            <w:tcW w:w="9739" w:type="dxa"/>
            <w:gridSpan w:val="2"/>
            <w:shd w:val="clear" w:color="auto" w:fill="CABE73"/>
          </w:tcPr>
          <w:p w14:paraId="511B5E5F" w14:textId="6E686EDC" w:rsidR="000A5897" w:rsidRPr="00946A42" w:rsidRDefault="000A5897" w:rsidP="000A5897">
            <w:pPr>
              <w:rPr>
                <w:rFonts w:ascii="Arial" w:hAnsi="Arial" w:cs="Arial"/>
                <w:sz w:val="20"/>
                <w:szCs w:val="20"/>
              </w:rPr>
            </w:pPr>
            <w:r w:rsidRPr="00946A42">
              <w:rPr>
                <w:rFonts w:ascii="Arial" w:hAnsi="Arial" w:cs="Arial"/>
                <w:sz w:val="20"/>
                <w:szCs w:val="20"/>
              </w:rPr>
              <w:t>Privacy Act 1988</w:t>
            </w:r>
          </w:p>
        </w:tc>
      </w:tr>
      <w:tr w:rsidR="000A5897" w:rsidRPr="00946A42" w14:paraId="0FACF7C2" w14:textId="77777777" w:rsidTr="00946A42">
        <w:tc>
          <w:tcPr>
            <w:tcW w:w="717" w:type="dxa"/>
          </w:tcPr>
          <w:p w14:paraId="7EE4312E" w14:textId="2AF1E5F6" w:rsidR="000A5897" w:rsidRPr="00946A42" w:rsidRDefault="000A5897" w:rsidP="000A5897">
            <w:pPr>
              <w:rPr>
                <w:rFonts w:ascii="Arial" w:hAnsi="Arial" w:cs="Arial"/>
                <w:sz w:val="20"/>
                <w:szCs w:val="20"/>
              </w:rPr>
            </w:pPr>
            <w:r w:rsidRPr="00946A42">
              <w:rPr>
                <w:rFonts w:ascii="Arial" w:hAnsi="Arial" w:cs="Arial"/>
                <w:sz w:val="20"/>
                <w:szCs w:val="20"/>
              </w:rPr>
              <w:t>18.1</w:t>
            </w:r>
          </w:p>
        </w:tc>
        <w:tc>
          <w:tcPr>
            <w:tcW w:w="9739" w:type="dxa"/>
            <w:gridSpan w:val="2"/>
          </w:tcPr>
          <w:p w14:paraId="133FBFC7" w14:textId="7812178F" w:rsidR="000A5897" w:rsidRPr="00946A42" w:rsidRDefault="000A5897" w:rsidP="000A5897">
            <w:pPr>
              <w:rPr>
                <w:rFonts w:ascii="Arial" w:hAnsi="Arial" w:cs="Arial"/>
                <w:sz w:val="20"/>
                <w:szCs w:val="20"/>
              </w:rPr>
            </w:pPr>
            <w:r w:rsidRPr="00946A42">
              <w:rPr>
                <w:rFonts w:ascii="Arial" w:hAnsi="Arial" w:cs="Arial"/>
                <w:sz w:val="20"/>
                <w:szCs w:val="20"/>
              </w:rPr>
              <w:t>The Customer and/or the Guarantor/s agree for GTLS to obtain from a credit reporting agency a credit report containing personal credit information about the Customer and Guarantor/s in relation to credit provided by GTLS.</w:t>
            </w:r>
          </w:p>
        </w:tc>
      </w:tr>
      <w:tr w:rsidR="000A5897" w:rsidRPr="00946A42" w14:paraId="64655813" w14:textId="77777777" w:rsidTr="00946A42">
        <w:tc>
          <w:tcPr>
            <w:tcW w:w="717" w:type="dxa"/>
          </w:tcPr>
          <w:p w14:paraId="79A9855F" w14:textId="694CD2BE" w:rsidR="000A5897" w:rsidRPr="00946A42" w:rsidRDefault="000A5897" w:rsidP="000A5897">
            <w:pPr>
              <w:rPr>
                <w:rFonts w:ascii="Arial" w:hAnsi="Arial" w:cs="Arial"/>
                <w:sz w:val="20"/>
                <w:szCs w:val="20"/>
              </w:rPr>
            </w:pPr>
            <w:r w:rsidRPr="00946A42">
              <w:rPr>
                <w:rFonts w:ascii="Arial" w:hAnsi="Arial" w:cs="Arial"/>
                <w:sz w:val="20"/>
                <w:szCs w:val="20"/>
              </w:rPr>
              <w:t>18.2</w:t>
            </w:r>
          </w:p>
        </w:tc>
        <w:tc>
          <w:tcPr>
            <w:tcW w:w="9739" w:type="dxa"/>
            <w:gridSpan w:val="2"/>
          </w:tcPr>
          <w:p w14:paraId="65F86CCF" w14:textId="77777777" w:rsidR="000A5897" w:rsidRPr="00946A42" w:rsidRDefault="000A5897" w:rsidP="000A5897">
            <w:pPr>
              <w:rPr>
                <w:rFonts w:ascii="Arial" w:hAnsi="Arial" w:cs="Arial"/>
                <w:sz w:val="20"/>
                <w:szCs w:val="20"/>
              </w:rPr>
            </w:pPr>
            <w:r w:rsidRPr="00946A42">
              <w:rPr>
                <w:rFonts w:ascii="Arial" w:hAnsi="Arial" w:cs="Arial"/>
                <w:sz w:val="20"/>
                <w:szCs w:val="20"/>
              </w:rPr>
              <w:t>The Customer and/or the Guarantor/s agree that GTLS may exchange information about the Customer and the Guarantor/s with those credit providers either named as trade referees by the Customer or named in a consumer credit report issued by a credit reporting agency for the following purposes:</w:t>
            </w:r>
          </w:p>
          <w:p w14:paraId="72576C61" w14:textId="77777777" w:rsidR="000A5897" w:rsidRPr="00946A42" w:rsidRDefault="000A5897" w:rsidP="000A5897">
            <w:pPr>
              <w:pStyle w:val="ListParagraph"/>
              <w:numPr>
                <w:ilvl w:val="0"/>
                <w:numId w:val="21"/>
              </w:numPr>
              <w:rPr>
                <w:rFonts w:ascii="Arial" w:hAnsi="Arial" w:cs="Arial"/>
                <w:sz w:val="20"/>
                <w:szCs w:val="20"/>
              </w:rPr>
            </w:pPr>
            <w:r w:rsidRPr="00946A42">
              <w:rPr>
                <w:rFonts w:ascii="Arial" w:hAnsi="Arial" w:cs="Arial"/>
                <w:sz w:val="20"/>
                <w:szCs w:val="20"/>
              </w:rPr>
              <w:t>to assess an application by Customer; and/or</w:t>
            </w:r>
          </w:p>
          <w:p w14:paraId="71107453" w14:textId="77777777" w:rsidR="000A5897" w:rsidRPr="00946A42" w:rsidRDefault="000A5897" w:rsidP="000A5897">
            <w:pPr>
              <w:pStyle w:val="ListParagraph"/>
              <w:numPr>
                <w:ilvl w:val="0"/>
                <w:numId w:val="21"/>
              </w:numPr>
              <w:rPr>
                <w:rFonts w:ascii="Arial" w:hAnsi="Arial" w:cs="Arial"/>
                <w:sz w:val="20"/>
                <w:szCs w:val="20"/>
              </w:rPr>
            </w:pPr>
            <w:r w:rsidRPr="00946A42">
              <w:rPr>
                <w:rFonts w:ascii="Arial" w:hAnsi="Arial" w:cs="Arial"/>
                <w:sz w:val="20"/>
                <w:szCs w:val="20"/>
              </w:rPr>
              <w:t>to notify other credit providers of a default by the Customer; and/or</w:t>
            </w:r>
          </w:p>
          <w:p w14:paraId="7468B7AB" w14:textId="77777777" w:rsidR="000A5897" w:rsidRPr="00946A42" w:rsidRDefault="000A5897" w:rsidP="000A5897">
            <w:pPr>
              <w:pStyle w:val="ListParagraph"/>
              <w:numPr>
                <w:ilvl w:val="0"/>
                <w:numId w:val="21"/>
              </w:numPr>
              <w:rPr>
                <w:rFonts w:ascii="Arial" w:hAnsi="Arial" w:cs="Arial"/>
                <w:sz w:val="20"/>
                <w:szCs w:val="20"/>
              </w:rPr>
            </w:pPr>
            <w:r w:rsidRPr="00946A42">
              <w:rPr>
                <w:rFonts w:ascii="Arial" w:hAnsi="Arial" w:cs="Arial"/>
                <w:sz w:val="20"/>
                <w:szCs w:val="20"/>
              </w:rPr>
              <w:t>to exchange information with other credit providers as to the status of this credit account, where the Customer is in default with other credit providers; and/or</w:t>
            </w:r>
          </w:p>
          <w:p w14:paraId="776E7AAE" w14:textId="72327426" w:rsidR="000A5897" w:rsidRPr="00946A42" w:rsidRDefault="000A5897" w:rsidP="000A5897">
            <w:pPr>
              <w:pStyle w:val="ListParagraph"/>
              <w:numPr>
                <w:ilvl w:val="0"/>
                <w:numId w:val="21"/>
              </w:numPr>
              <w:rPr>
                <w:rFonts w:ascii="Arial" w:hAnsi="Arial" w:cs="Arial"/>
                <w:sz w:val="20"/>
                <w:szCs w:val="20"/>
              </w:rPr>
            </w:pPr>
            <w:r w:rsidRPr="00946A42">
              <w:rPr>
                <w:rFonts w:ascii="Arial" w:hAnsi="Arial" w:cs="Arial"/>
                <w:sz w:val="20"/>
                <w:szCs w:val="20"/>
              </w:rPr>
              <w:t>to assess the credit worthiness of Customer and/or Guarantor/s.</w:t>
            </w:r>
          </w:p>
        </w:tc>
      </w:tr>
      <w:tr w:rsidR="000A5897" w:rsidRPr="00946A42" w14:paraId="4D470229" w14:textId="77777777" w:rsidTr="00946A42">
        <w:tc>
          <w:tcPr>
            <w:tcW w:w="717" w:type="dxa"/>
          </w:tcPr>
          <w:p w14:paraId="34F7AC78" w14:textId="3E675E42" w:rsidR="000A5897" w:rsidRPr="00946A42" w:rsidRDefault="000A5897" w:rsidP="000A5897">
            <w:pPr>
              <w:rPr>
                <w:rFonts w:ascii="Arial" w:hAnsi="Arial" w:cs="Arial"/>
                <w:sz w:val="20"/>
                <w:szCs w:val="20"/>
              </w:rPr>
            </w:pPr>
            <w:r w:rsidRPr="00946A42">
              <w:rPr>
                <w:rFonts w:ascii="Arial" w:hAnsi="Arial" w:cs="Arial"/>
                <w:sz w:val="20"/>
                <w:szCs w:val="20"/>
              </w:rPr>
              <w:t>18.3</w:t>
            </w:r>
          </w:p>
        </w:tc>
        <w:tc>
          <w:tcPr>
            <w:tcW w:w="9739" w:type="dxa"/>
            <w:gridSpan w:val="2"/>
          </w:tcPr>
          <w:p w14:paraId="1CA050C3" w14:textId="14EED239" w:rsidR="000A5897" w:rsidRPr="00946A42" w:rsidRDefault="000A5897" w:rsidP="000A5897">
            <w:pPr>
              <w:rPr>
                <w:rFonts w:ascii="Arial" w:hAnsi="Arial" w:cs="Arial"/>
                <w:sz w:val="20"/>
                <w:szCs w:val="20"/>
              </w:rPr>
            </w:pPr>
            <w:r w:rsidRPr="00946A42">
              <w:rPr>
                <w:rFonts w:ascii="Arial" w:hAnsi="Arial" w:cs="Arial"/>
                <w:sz w:val="20"/>
                <w:szCs w:val="20"/>
              </w:rPr>
              <w:t>The Customer consents to GTLS being given a consumer credit report to collect overdue payment on commercial credit (Section 18K(1)(h) Privacy Act 1988).</w:t>
            </w:r>
          </w:p>
        </w:tc>
      </w:tr>
      <w:tr w:rsidR="000A5897" w:rsidRPr="00946A42" w14:paraId="11B2E100" w14:textId="77777777" w:rsidTr="00946A42">
        <w:tc>
          <w:tcPr>
            <w:tcW w:w="717" w:type="dxa"/>
          </w:tcPr>
          <w:p w14:paraId="382AB703" w14:textId="72152F9E" w:rsidR="000A5897" w:rsidRPr="00946A42" w:rsidRDefault="000A5897" w:rsidP="000A5897">
            <w:pPr>
              <w:rPr>
                <w:rFonts w:ascii="Arial" w:hAnsi="Arial" w:cs="Arial"/>
                <w:sz w:val="20"/>
                <w:szCs w:val="20"/>
              </w:rPr>
            </w:pPr>
            <w:r w:rsidRPr="00946A42">
              <w:rPr>
                <w:rFonts w:ascii="Arial" w:hAnsi="Arial" w:cs="Arial"/>
                <w:sz w:val="20"/>
                <w:szCs w:val="20"/>
              </w:rPr>
              <w:t>18.4</w:t>
            </w:r>
          </w:p>
        </w:tc>
        <w:tc>
          <w:tcPr>
            <w:tcW w:w="9739" w:type="dxa"/>
            <w:gridSpan w:val="2"/>
          </w:tcPr>
          <w:p w14:paraId="7D5CEC5C" w14:textId="77777777" w:rsidR="000A5897" w:rsidRPr="00946A42" w:rsidRDefault="000A5897" w:rsidP="000A5897">
            <w:pPr>
              <w:rPr>
                <w:rFonts w:ascii="Arial" w:hAnsi="Arial" w:cs="Arial"/>
                <w:sz w:val="20"/>
                <w:szCs w:val="20"/>
              </w:rPr>
            </w:pPr>
            <w:r w:rsidRPr="00946A42">
              <w:rPr>
                <w:rFonts w:ascii="Arial" w:hAnsi="Arial" w:cs="Arial"/>
                <w:sz w:val="20"/>
                <w:szCs w:val="20"/>
              </w:rPr>
              <w:t>The Customer agrees that personal credit information provided may be used and retained by GTLS for the following purposes and for other purposes as shall be agreed between the Customer and GTLS or required by law from time to time:</w:t>
            </w:r>
          </w:p>
          <w:p w14:paraId="7EF5B9DA" w14:textId="77777777" w:rsidR="000A5897" w:rsidRPr="00946A42" w:rsidRDefault="000A5897" w:rsidP="000A5897">
            <w:pPr>
              <w:pStyle w:val="ListParagraph"/>
              <w:numPr>
                <w:ilvl w:val="0"/>
                <w:numId w:val="22"/>
              </w:numPr>
              <w:rPr>
                <w:rFonts w:ascii="Arial" w:hAnsi="Arial" w:cs="Arial"/>
                <w:sz w:val="20"/>
                <w:szCs w:val="20"/>
              </w:rPr>
            </w:pPr>
            <w:r w:rsidRPr="00946A42">
              <w:rPr>
                <w:rFonts w:ascii="Arial" w:hAnsi="Arial" w:cs="Arial"/>
                <w:sz w:val="20"/>
                <w:szCs w:val="20"/>
              </w:rPr>
              <w:t>provision of Services; and/or</w:t>
            </w:r>
          </w:p>
          <w:p w14:paraId="5E01D4B0" w14:textId="77777777" w:rsidR="000A5897" w:rsidRPr="00946A42" w:rsidRDefault="000A5897" w:rsidP="000A5897">
            <w:pPr>
              <w:pStyle w:val="ListParagraph"/>
              <w:numPr>
                <w:ilvl w:val="0"/>
                <w:numId w:val="22"/>
              </w:numPr>
              <w:rPr>
                <w:rFonts w:ascii="Arial" w:hAnsi="Arial" w:cs="Arial"/>
                <w:sz w:val="20"/>
                <w:szCs w:val="20"/>
              </w:rPr>
            </w:pPr>
            <w:r w:rsidRPr="00946A42">
              <w:rPr>
                <w:rFonts w:ascii="Arial" w:hAnsi="Arial" w:cs="Arial"/>
                <w:sz w:val="20"/>
                <w:szCs w:val="20"/>
              </w:rPr>
              <w:t>marketing of Services by GTLS, its agents or distributors in relation to the Services; and/or</w:t>
            </w:r>
          </w:p>
          <w:p w14:paraId="6BA15A3E" w14:textId="77777777" w:rsidR="000A5897" w:rsidRPr="00946A42" w:rsidRDefault="000A5897" w:rsidP="000A5897">
            <w:pPr>
              <w:pStyle w:val="ListParagraph"/>
              <w:numPr>
                <w:ilvl w:val="0"/>
                <w:numId w:val="22"/>
              </w:numPr>
              <w:rPr>
                <w:rFonts w:ascii="Arial" w:hAnsi="Arial" w:cs="Arial"/>
                <w:sz w:val="20"/>
                <w:szCs w:val="20"/>
              </w:rPr>
            </w:pPr>
            <w:r w:rsidRPr="00946A42">
              <w:rPr>
                <w:rFonts w:ascii="Arial" w:hAnsi="Arial" w:cs="Arial"/>
                <w:sz w:val="20"/>
                <w:szCs w:val="20"/>
              </w:rPr>
              <w:t>analysing, verifying and/or checking the Customer’s credit, payment and/or status in relation to provision of Services; and/or</w:t>
            </w:r>
          </w:p>
          <w:p w14:paraId="1DEA4EB1" w14:textId="77777777" w:rsidR="000A5897" w:rsidRPr="00946A42" w:rsidRDefault="000A5897" w:rsidP="000A5897">
            <w:pPr>
              <w:pStyle w:val="ListParagraph"/>
              <w:numPr>
                <w:ilvl w:val="0"/>
                <w:numId w:val="22"/>
              </w:numPr>
              <w:rPr>
                <w:rFonts w:ascii="Arial" w:hAnsi="Arial" w:cs="Arial"/>
                <w:sz w:val="20"/>
                <w:szCs w:val="20"/>
              </w:rPr>
            </w:pPr>
            <w:r w:rsidRPr="00946A42">
              <w:rPr>
                <w:rFonts w:ascii="Arial" w:hAnsi="Arial" w:cs="Arial"/>
                <w:sz w:val="20"/>
                <w:szCs w:val="20"/>
              </w:rPr>
              <w:t>processing of any payment instructions, direct debit facilities and/or credit facilities requested by Customer; and/or</w:t>
            </w:r>
          </w:p>
          <w:p w14:paraId="3853551D" w14:textId="77777777" w:rsidR="000A5897" w:rsidRDefault="000A5897" w:rsidP="000A5897">
            <w:pPr>
              <w:pStyle w:val="ListParagraph"/>
              <w:numPr>
                <w:ilvl w:val="0"/>
                <w:numId w:val="22"/>
              </w:numPr>
              <w:rPr>
                <w:rFonts w:ascii="Arial" w:hAnsi="Arial" w:cs="Arial"/>
                <w:sz w:val="20"/>
                <w:szCs w:val="20"/>
              </w:rPr>
            </w:pPr>
            <w:r w:rsidRPr="00946A42">
              <w:rPr>
                <w:rFonts w:ascii="Arial" w:hAnsi="Arial" w:cs="Arial"/>
                <w:sz w:val="20"/>
                <w:szCs w:val="20"/>
              </w:rPr>
              <w:t>enabling the daily operation of Customer’s account and/or the collection of amounts outstanding in the Customer’s account in relation to the Services.</w:t>
            </w:r>
          </w:p>
          <w:p w14:paraId="59BBB8F1" w14:textId="3086A421" w:rsidR="000A5897" w:rsidRPr="005E2333" w:rsidRDefault="000A5897" w:rsidP="000A5897">
            <w:pPr>
              <w:rPr>
                <w:rFonts w:ascii="Arial" w:hAnsi="Arial" w:cs="Arial"/>
                <w:sz w:val="20"/>
                <w:szCs w:val="20"/>
              </w:rPr>
            </w:pPr>
          </w:p>
        </w:tc>
      </w:tr>
      <w:tr w:rsidR="000A5897" w:rsidRPr="00946A42" w14:paraId="072B0835" w14:textId="77777777" w:rsidTr="00946A42">
        <w:tc>
          <w:tcPr>
            <w:tcW w:w="717" w:type="dxa"/>
          </w:tcPr>
          <w:p w14:paraId="166E829C" w14:textId="3B5A3F39" w:rsidR="000A5897" w:rsidRPr="00946A42" w:rsidRDefault="000A5897" w:rsidP="000A5897">
            <w:pPr>
              <w:rPr>
                <w:rFonts w:ascii="Arial" w:hAnsi="Arial" w:cs="Arial"/>
                <w:sz w:val="20"/>
                <w:szCs w:val="20"/>
              </w:rPr>
            </w:pPr>
            <w:r w:rsidRPr="00946A42">
              <w:rPr>
                <w:rFonts w:ascii="Arial" w:hAnsi="Arial" w:cs="Arial"/>
                <w:sz w:val="20"/>
                <w:szCs w:val="20"/>
              </w:rPr>
              <w:t>18.5</w:t>
            </w:r>
          </w:p>
        </w:tc>
        <w:tc>
          <w:tcPr>
            <w:tcW w:w="9739" w:type="dxa"/>
            <w:gridSpan w:val="2"/>
          </w:tcPr>
          <w:p w14:paraId="7F637D6A" w14:textId="77777777" w:rsidR="000A5897" w:rsidRPr="00946A42" w:rsidRDefault="000A5897" w:rsidP="000A5897">
            <w:pPr>
              <w:rPr>
                <w:rFonts w:ascii="Arial" w:hAnsi="Arial" w:cs="Arial"/>
                <w:sz w:val="20"/>
                <w:szCs w:val="20"/>
              </w:rPr>
            </w:pPr>
            <w:r w:rsidRPr="00946A42">
              <w:rPr>
                <w:rFonts w:ascii="Arial" w:hAnsi="Arial" w:cs="Arial"/>
                <w:sz w:val="20"/>
                <w:szCs w:val="20"/>
              </w:rPr>
              <w:t>GTLS may give information about the Customer to a credit reporting agency for the following purposes:</w:t>
            </w:r>
          </w:p>
          <w:p w14:paraId="273C2741" w14:textId="77777777" w:rsidR="000A5897" w:rsidRPr="00946A42" w:rsidRDefault="000A5897" w:rsidP="000A5897">
            <w:pPr>
              <w:pStyle w:val="ListParagraph"/>
              <w:numPr>
                <w:ilvl w:val="0"/>
                <w:numId w:val="23"/>
              </w:numPr>
              <w:rPr>
                <w:rFonts w:ascii="Arial" w:hAnsi="Arial" w:cs="Arial"/>
                <w:sz w:val="20"/>
                <w:szCs w:val="20"/>
              </w:rPr>
            </w:pPr>
            <w:r w:rsidRPr="00946A42">
              <w:rPr>
                <w:rFonts w:ascii="Arial" w:hAnsi="Arial" w:cs="Arial"/>
                <w:sz w:val="20"/>
                <w:szCs w:val="20"/>
              </w:rPr>
              <w:t>to obtain a consumer credit report about the Customer; and/or</w:t>
            </w:r>
          </w:p>
          <w:p w14:paraId="28956AB2" w14:textId="60CC2F86" w:rsidR="000A5897" w:rsidRPr="00946A42" w:rsidRDefault="000A5897" w:rsidP="000A5897">
            <w:pPr>
              <w:pStyle w:val="ListParagraph"/>
              <w:numPr>
                <w:ilvl w:val="0"/>
                <w:numId w:val="23"/>
              </w:numPr>
              <w:rPr>
                <w:rFonts w:ascii="Arial" w:hAnsi="Arial" w:cs="Arial"/>
                <w:sz w:val="20"/>
                <w:szCs w:val="20"/>
              </w:rPr>
            </w:pPr>
            <w:r w:rsidRPr="00946A42">
              <w:rPr>
                <w:rFonts w:ascii="Arial" w:hAnsi="Arial" w:cs="Arial"/>
                <w:sz w:val="20"/>
                <w:szCs w:val="20"/>
              </w:rPr>
              <w:lastRenderedPageBreak/>
              <w:t>allow the credit reporting agency to create or maintain a credit information file containing information about the Customer.</w:t>
            </w:r>
          </w:p>
        </w:tc>
      </w:tr>
      <w:tr w:rsidR="000A5897" w:rsidRPr="00946A42" w14:paraId="19CAED50" w14:textId="77777777" w:rsidTr="00946A42">
        <w:tc>
          <w:tcPr>
            <w:tcW w:w="717" w:type="dxa"/>
            <w:shd w:val="clear" w:color="auto" w:fill="CABE73"/>
          </w:tcPr>
          <w:p w14:paraId="18E68F0E" w14:textId="2EAD8098" w:rsidR="000A5897" w:rsidRPr="00946A42" w:rsidRDefault="000A5897" w:rsidP="000A5897">
            <w:pPr>
              <w:rPr>
                <w:rFonts w:ascii="Arial" w:hAnsi="Arial" w:cs="Arial"/>
                <w:b/>
                <w:bCs/>
                <w:sz w:val="20"/>
                <w:szCs w:val="20"/>
              </w:rPr>
            </w:pPr>
            <w:r w:rsidRPr="00946A42">
              <w:rPr>
                <w:rFonts w:ascii="Arial" w:hAnsi="Arial" w:cs="Arial"/>
                <w:b/>
                <w:bCs/>
                <w:sz w:val="20"/>
                <w:szCs w:val="20"/>
              </w:rPr>
              <w:lastRenderedPageBreak/>
              <w:t>19</w:t>
            </w:r>
          </w:p>
        </w:tc>
        <w:tc>
          <w:tcPr>
            <w:tcW w:w="9739" w:type="dxa"/>
            <w:gridSpan w:val="2"/>
            <w:shd w:val="clear" w:color="auto" w:fill="CABE73"/>
          </w:tcPr>
          <w:p w14:paraId="600ACF98" w14:textId="2A42F09A" w:rsidR="000A5897" w:rsidRPr="00946A42" w:rsidRDefault="000A5897" w:rsidP="000A5897">
            <w:pPr>
              <w:rPr>
                <w:rFonts w:ascii="Arial" w:hAnsi="Arial" w:cs="Arial"/>
                <w:b/>
                <w:bCs/>
                <w:sz w:val="20"/>
                <w:szCs w:val="20"/>
              </w:rPr>
            </w:pPr>
            <w:r w:rsidRPr="00946A42">
              <w:rPr>
                <w:rFonts w:ascii="Arial" w:hAnsi="Arial" w:cs="Arial"/>
                <w:b/>
                <w:bCs/>
                <w:sz w:val="20"/>
                <w:szCs w:val="20"/>
              </w:rPr>
              <w:t>Cancellation</w:t>
            </w:r>
          </w:p>
        </w:tc>
      </w:tr>
      <w:tr w:rsidR="000A5897" w:rsidRPr="00946A42" w14:paraId="20A1AC3A" w14:textId="77777777" w:rsidTr="00946A42">
        <w:tc>
          <w:tcPr>
            <w:tcW w:w="717" w:type="dxa"/>
          </w:tcPr>
          <w:p w14:paraId="18FEC98A" w14:textId="27BC68C8" w:rsidR="000A5897" w:rsidRPr="00946A42" w:rsidRDefault="000A5897" w:rsidP="000A5897">
            <w:pPr>
              <w:rPr>
                <w:rFonts w:ascii="Arial" w:hAnsi="Arial" w:cs="Arial"/>
                <w:sz w:val="20"/>
                <w:szCs w:val="20"/>
              </w:rPr>
            </w:pPr>
            <w:r w:rsidRPr="00946A42">
              <w:rPr>
                <w:rFonts w:ascii="Arial" w:hAnsi="Arial" w:cs="Arial"/>
                <w:sz w:val="20"/>
                <w:szCs w:val="20"/>
              </w:rPr>
              <w:t>19.1</w:t>
            </w:r>
          </w:p>
        </w:tc>
        <w:tc>
          <w:tcPr>
            <w:tcW w:w="9739" w:type="dxa"/>
            <w:gridSpan w:val="2"/>
          </w:tcPr>
          <w:p w14:paraId="018684CF" w14:textId="3444C8E8" w:rsidR="000A5897" w:rsidRPr="00946A42" w:rsidRDefault="000A5897" w:rsidP="000A5897">
            <w:pPr>
              <w:rPr>
                <w:rFonts w:ascii="Arial" w:hAnsi="Arial" w:cs="Arial"/>
                <w:sz w:val="20"/>
                <w:szCs w:val="20"/>
              </w:rPr>
            </w:pPr>
            <w:r w:rsidRPr="00946A42">
              <w:rPr>
                <w:rFonts w:ascii="Arial" w:hAnsi="Arial" w:cs="Arial"/>
                <w:sz w:val="20"/>
                <w:szCs w:val="20"/>
              </w:rPr>
              <w:t>GTLS may cancel any Services to which these terms and conditions apply or cancel delivery of Goods at any time before the Goods are delivered by giving written notice to the Customer.</w:t>
            </w:r>
          </w:p>
        </w:tc>
      </w:tr>
      <w:tr w:rsidR="000A5897" w:rsidRPr="00946A42" w14:paraId="24C31E06" w14:textId="77777777" w:rsidTr="00946A42">
        <w:tc>
          <w:tcPr>
            <w:tcW w:w="717" w:type="dxa"/>
          </w:tcPr>
          <w:p w14:paraId="7558FB4B" w14:textId="008257D5" w:rsidR="000A5897" w:rsidRPr="00946A42" w:rsidRDefault="000A5897" w:rsidP="000A5897">
            <w:pPr>
              <w:rPr>
                <w:rFonts w:ascii="Arial" w:hAnsi="Arial" w:cs="Arial"/>
                <w:sz w:val="20"/>
                <w:szCs w:val="20"/>
              </w:rPr>
            </w:pPr>
            <w:r w:rsidRPr="00946A42">
              <w:rPr>
                <w:rFonts w:ascii="Arial" w:hAnsi="Arial" w:cs="Arial"/>
                <w:sz w:val="20"/>
                <w:szCs w:val="20"/>
              </w:rPr>
              <w:t>19.2</w:t>
            </w:r>
          </w:p>
        </w:tc>
        <w:tc>
          <w:tcPr>
            <w:tcW w:w="9739" w:type="dxa"/>
            <w:gridSpan w:val="2"/>
          </w:tcPr>
          <w:p w14:paraId="71AD69DC" w14:textId="53BFA662" w:rsidR="000A5897" w:rsidRPr="00946A42" w:rsidRDefault="000A5897" w:rsidP="000A5897">
            <w:pPr>
              <w:rPr>
                <w:rFonts w:ascii="Arial" w:hAnsi="Arial" w:cs="Arial"/>
                <w:sz w:val="20"/>
                <w:szCs w:val="20"/>
              </w:rPr>
            </w:pPr>
            <w:r w:rsidRPr="00946A42">
              <w:rPr>
                <w:rFonts w:ascii="Arial" w:hAnsi="Arial" w:cs="Arial"/>
                <w:sz w:val="20"/>
                <w:szCs w:val="20"/>
              </w:rPr>
              <w:t>GTLS shall not be liable for any loss or damage whatever arising from such cancellation.</w:t>
            </w:r>
          </w:p>
        </w:tc>
      </w:tr>
      <w:tr w:rsidR="000A5897" w:rsidRPr="00946A42" w14:paraId="1EDF9B3F" w14:textId="77777777" w:rsidTr="00946A42">
        <w:tc>
          <w:tcPr>
            <w:tcW w:w="717" w:type="dxa"/>
          </w:tcPr>
          <w:p w14:paraId="15F59F31" w14:textId="6A6A7E9E" w:rsidR="000A5897" w:rsidRPr="00946A42" w:rsidRDefault="000A5897" w:rsidP="000A5897">
            <w:pPr>
              <w:rPr>
                <w:rFonts w:ascii="Arial" w:hAnsi="Arial" w:cs="Arial"/>
                <w:sz w:val="20"/>
                <w:szCs w:val="20"/>
              </w:rPr>
            </w:pPr>
            <w:r w:rsidRPr="00946A42">
              <w:rPr>
                <w:rFonts w:ascii="Arial" w:hAnsi="Arial" w:cs="Arial"/>
                <w:sz w:val="20"/>
                <w:szCs w:val="20"/>
              </w:rPr>
              <w:t>19.3</w:t>
            </w:r>
          </w:p>
        </w:tc>
        <w:tc>
          <w:tcPr>
            <w:tcW w:w="9739" w:type="dxa"/>
            <w:gridSpan w:val="2"/>
          </w:tcPr>
          <w:p w14:paraId="0AE8C524" w14:textId="1B5353FD" w:rsidR="000A5897" w:rsidRPr="00946A42" w:rsidRDefault="000A5897" w:rsidP="000A5897">
            <w:pPr>
              <w:rPr>
                <w:rFonts w:ascii="Arial" w:hAnsi="Arial" w:cs="Arial"/>
                <w:sz w:val="20"/>
                <w:szCs w:val="20"/>
              </w:rPr>
            </w:pPr>
            <w:r w:rsidRPr="00946A42">
              <w:rPr>
                <w:rFonts w:ascii="Arial" w:hAnsi="Arial" w:cs="Arial"/>
                <w:sz w:val="20"/>
                <w:szCs w:val="20"/>
              </w:rPr>
              <w:t>In the event that the Customer cancels delivery of Goods the Customer shall be liable for any loss incurred by GTLS (including, but not limited to, any loss of profits) up to the time of cancellation.  Subject to clause 10, all and any monies owing by the Customer to GTLS must be paid in full before any Goods held by GTLS at the time of cancellation are released by GTLS to the Customer.</w:t>
            </w:r>
          </w:p>
        </w:tc>
      </w:tr>
      <w:tr w:rsidR="000A5897" w:rsidRPr="00946A42" w14:paraId="1F1CA4A6" w14:textId="77777777" w:rsidTr="00946A42">
        <w:tc>
          <w:tcPr>
            <w:tcW w:w="717" w:type="dxa"/>
            <w:shd w:val="clear" w:color="auto" w:fill="CABE73"/>
          </w:tcPr>
          <w:p w14:paraId="035376F7" w14:textId="66B64DAB" w:rsidR="000A5897" w:rsidRPr="00946A42" w:rsidRDefault="000A5897" w:rsidP="000A5897">
            <w:pPr>
              <w:rPr>
                <w:rFonts w:ascii="Arial" w:hAnsi="Arial" w:cs="Arial"/>
                <w:b/>
                <w:bCs/>
                <w:sz w:val="20"/>
                <w:szCs w:val="20"/>
              </w:rPr>
            </w:pPr>
            <w:r w:rsidRPr="00946A42">
              <w:rPr>
                <w:rFonts w:ascii="Arial" w:hAnsi="Arial" w:cs="Arial"/>
                <w:b/>
                <w:bCs/>
                <w:sz w:val="20"/>
                <w:szCs w:val="20"/>
              </w:rPr>
              <w:t>20</w:t>
            </w:r>
          </w:p>
        </w:tc>
        <w:tc>
          <w:tcPr>
            <w:tcW w:w="9739" w:type="dxa"/>
            <w:gridSpan w:val="2"/>
            <w:shd w:val="clear" w:color="auto" w:fill="CABE73"/>
          </w:tcPr>
          <w:p w14:paraId="34078240" w14:textId="0ACC5461" w:rsidR="000A5897" w:rsidRPr="00946A42" w:rsidRDefault="000A5897" w:rsidP="000A5897">
            <w:pPr>
              <w:rPr>
                <w:rFonts w:ascii="Arial" w:hAnsi="Arial" w:cs="Arial"/>
                <w:b/>
                <w:bCs/>
                <w:sz w:val="20"/>
                <w:szCs w:val="20"/>
              </w:rPr>
            </w:pPr>
            <w:r w:rsidRPr="00946A42">
              <w:rPr>
                <w:rFonts w:ascii="Arial" w:hAnsi="Arial" w:cs="Arial"/>
                <w:b/>
                <w:bCs/>
                <w:sz w:val="20"/>
                <w:szCs w:val="20"/>
              </w:rPr>
              <w:t>Proprietary Rights</w:t>
            </w:r>
          </w:p>
        </w:tc>
      </w:tr>
      <w:tr w:rsidR="000A5897" w:rsidRPr="00946A42" w14:paraId="1229960C" w14:textId="77777777" w:rsidTr="00946A42">
        <w:tc>
          <w:tcPr>
            <w:tcW w:w="717" w:type="dxa"/>
          </w:tcPr>
          <w:p w14:paraId="28E54527" w14:textId="2036CAF4" w:rsidR="000A5897" w:rsidRPr="00946A42" w:rsidRDefault="000A5897" w:rsidP="000A5897">
            <w:pPr>
              <w:rPr>
                <w:rFonts w:ascii="Arial" w:hAnsi="Arial" w:cs="Arial"/>
                <w:sz w:val="20"/>
                <w:szCs w:val="20"/>
              </w:rPr>
            </w:pPr>
            <w:r w:rsidRPr="00946A42">
              <w:rPr>
                <w:rFonts w:ascii="Arial" w:hAnsi="Arial" w:cs="Arial"/>
                <w:sz w:val="20"/>
                <w:szCs w:val="20"/>
              </w:rPr>
              <w:t>20.1</w:t>
            </w:r>
          </w:p>
        </w:tc>
        <w:tc>
          <w:tcPr>
            <w:tcW w:w="9739" w:type="dxa"/>
            <w:gridSpan w:val="2"/>
          </w:tcPr>
          <w:p w14:paraId="7E9AC2A1" w14:textId="072669B6" w:rsidR="000A5897" w:rsidRPr="00946A42" w:rsidRDefault="000A5897" w:rsidP="000A5897">
            <w:pPr>
              <w:rPr>
                <w:rFonts w:ascii="Arial" w:hAnsi="Arial" w:cs="Arial"/>
                <w:sz w:val="20"/>
                <w:szCs w:val="20"/>
              </w:rPr>
            </w:pPr>
            <w:r w:rsidRPr="00946A42">
              <w:rPr>
                <w:rFonts w:ascii="Arial" w:hAnsi="Arial" w:cs="Arial"/>
                <w:sz w:val="20"/>
                <w:szCs w:val="20"/>
              </w:rPr>
              <w:t>The Customer acknowledges that all rights, title and interests in and to GTLS Intellectual Property Rights, including all modifications, changes and enhancements to the Intellectual Property Rights, are and shall be the sole and exclusive property of GTLS or its licensor.  The Customer hereby assigns, and shall cause its employees, agents and contractors to assign to GTLS, all rights, title and interest in and to the Intellectual Property Rights including all modifications, changes and enhancements thereto.</w:t>
            </w:r>
          </w:p>
        </w:tc>
      </w:tr>
      <w:tr w:rsidR="000A5897" w:rsidRPr="00946A42" w14:paraId="1F858661" w14:textId="77777777" w:rsidTr="00946A42">
        <w:tc>
          <w:tcPr>
            <w:tcW w:w="717" w:type="dxa"/>
          </w:tcPr>
          <w:p w14:paraId="606E1210" w14:textId="0CAF0FB5" w:rsidR="000A5897" w:rsidRPr="00946A42" w:rsidRDefault="000A5897" w:rsidP="000A5897">
            <w:pPr>
              <w:rPr>
                <w:rFonts w:ascii="Arial" w:hAnsi="Arial" w:cs="Arial"/>
                <w:sz w:val="20"/>
                <w:szCs w:val="20"/>
              </w:rPr>
            </w:pPr>
            <w:r w:rsidRPr="00946A42">
              <w:rPr>
                <w:rFonts w:ascii="Arial" w:hAnsi="Arial" w:cs="Arial"/>
                <w:sz w:val="20"/>
                <w:szCs w:val="20"/>
              </w:rPr>
              <w:t>20.2</w:t>
            </w:r>
          </w:p>
        </w:tc>
        <w:tc>
          <w:tcPr>
            <w:tcW w:w="9739" w:type="dxa"/>
            <w:gridSpan w:val="2"/>
          </w:tcPr>
          <w:p w14:paraId="79B7E97E" w14:textId="4037C1CB" w:rsidR="000A5897" w:rsidRPr="00946A42" w:rsidRDefault="000A5897" w:rsidP="000A5897">
            <w:pPr>
              <w:rPr>
                <w:rFonts w:ascii="Arial" w:hAnsi="Arial" w:cs="Arial"/>
                <w:sz w:val="20"/>
                <w:szCs w:val="20"/>
              </w:rPr>
            </w:pPr>
            <w:r w:rsidRPr="00946A42">
              <w:rPr>
                <w:rFonts w:ascii="Arial" w:hAnsi="Arial" w:cs="Arial"/>
                <w:sz w:val="20"/>
                <w:szCs w:val="20"/>
              </w:rPr>
              <w:t xml:space="preserve">Notwithstanding anything to the contrary in this Agreement or otherwise, GTLS shall retain all right, title and interest in and to any and all ideas, concepts, know-how, development tools, methodologies, processes, procedures, technologies or algorithms (“GTLS Know-How”).  </w:t>
            </w:r>
          </w:p>
        </w:tc>
      </w:tr>
      <w:tr w:rsidR="000A5897" w:rsidRPr="00946A42" w14:paraId="16744292" w14:textId="77777777" w:rsidTr="00946A42">
        <w:tc>
          <w:tcPr>
            <w:tcW w:w="717" w:type="dxa"/>
          </w:tcPr>
          <w:p w14:paraId="112E16C1" w14:textId="45EDC446" w:rsidR="000A5897" w:rsidRPr="00946A42" w:rsidRDefault="000A5897" w:rsidP="000A5897">
            <w:pPr>
              <w:rPr>
                <w:rFonts w:ascii="Arial" w:hAnsi="Arial" w:cs="Arial"/>
                <w:sz w:val="20"/>
                <w:szCs w:val="20"/>
              </w:rPr>
            </w:pPr>
            <w:r w:rsidRPr="00946A42">
              <w:rPr>
                <w:rFonts w:ascii="Arial" w:hAnsi="Arial" w:cs="Arial"/>
                <w:sz w:val="20"/>
                <w:szCs w:val="20"/>
              </w:rPr>
              <w:t>20.3</w:t>
            </w:r>
          </w:p>
        </w:tc>
        <w:tc>
          <w:tcPr>
            <w:tcW w:w="9739" w:type="dxa"/>
            <w:gridSpan w:val="2"/>
          </w:tcPr>
          <w:p w14:paraId="302BAC0D" w14:textId="0AF2C5A7" w:rsidR="000A5897" w:rsidRPr="00946A42" w:rsidRDefault="000A5897" w:rsidP="000A5897">
            <w:pPr>
              <w:rPr>
                <w:rFonts w:ascii="Arial" w:hAnsi="Arial" w:cs="Arial"/>
                <w:sz w:val="20"/>
                <w:szCs w:val="20"/>
              </w:rPr>
            </w:pPr>
            <w:r w:rsidRPr="00946A42">
              <w:rPr>
                <w:rFonts w:ascii="Arial" w:hAnsi="Arial" w:cs="Arial"/>
                <w:sz w:val="20"/>
                <w:szCs w:val="20"/>
              </w:rPr>
              <w:t>This clause shall survive termination of this Agreement.</w:t>
            </w:r>
          </w:p>
        </w:tc>
      </w:tr>
      <w:tr w:rsidR="000A5897" w:rsidRPr="00946A42" w14:paraId="25FA1631" w14:textId="77777777" w:rsidTr="00946A42">
        <w:tc>
          <w:tcPr>
            <w:tcW w:w="717" w:type="dxa"/>
            <w:shd w:val="clear" w:color="auto" w:fill="CABE73"/>
          </w:tcPr>
          <w:p w14:paraId="052A9856" w14:textId="63507B01" w:rsidR="000A5897" w:rsidRPr="00946A42" w:rsidRDefault="000A5897" w:rsidP="000A5897">
            <w:pPr>
              <w:rPr>
                <w:rFonts w:ascii="Arial" w:hAnsi="Arial" w:cs="Arial"/>
                <w:b/>
                <w:bCs/>
                <w:sz w:val="20"/>
                <w:szCs w:val="20"/>
              </w:rPr>
            </w:pPr>
            <w:r w:rsidRPr="00946A42">
              <w:rPr>
                <w:rFonts w:ascii="Arial" w:hAnsi="Arial" w:cs="Arial"/>
                <w:b/>
                <w:bCs/>
                <w:sz w:val="20"/>
                <w:szCs w:val="20"/>
              </w:rPr>
              <w:t>21</w:t>
            </w:r>
          </w:p>
        </w:tc>
        <w:tc>
          <w:tcPr>
            <w:tcW w:w="9739" w:type="dxa"/>
            <w:gridSpan w:val="2"/>
            <w:shd w:val="clear" w:color="auto" w:fill="CABE73"/>
          </w:tcPr>
          <w:p w14:paraId="4E22BEAF" w14:textId="3969E95E" w:rsidR="000A5897" w:rsidRPr="00946A42" w:rsidRDefault="000A5897" w:rsidP="000A5897">
            <w:pPr>
              <w:rPr>
                <w:rFonts w:ascii="Arial" w:hAnsi="Arial" w:cs="Arial"/>
                <w:b/>
                <w:bCs/>
                <w:sz w:val="20"/>
                <w:szCs w:val="20"/>
              </w:rPr>
            </w:pPr>
            <w:r w:rsidRPr="00946A42">
              <w:rPr>
                <w:rFonts w:ascii="Arial" w:hAnsi="Arial" w:cs="Arial"/>
                <w:b/>
                <w:bCs/>
                <w:sz w:val="20"/>
                <w:szCs w:val="20"/>
              </w:rPr>
              <w:t>Guarantee</w:t>
            </w:r>
          </w:p>
        </w:tc>
      </w:tr>
      <w:tr w:rsidR="000A5897" w:rsidRPr="00946A42" w14:paraId="547711F3" w14:textId="77777777" w:rsidTr="00946A42">
        <w:tc>
          <w:tcPr>
            <w:tcW w:w="717" w:type="dxa"/>
          </w:tcPr>
          <w:p w14:paraId="06322EBF" w14:textId="19190AF1" w:rsidR="000A5897" w:rsidRPr="00946A42" w:rsidRDefault="000A5897" w:rsidP="000A5897">
            <w:pPr>
              <w:rPr>
                <w:rFonts w:ascii="Arial" w:hAnsi="Arial" w:cs="Arial"/>
                <w:sz w:val="20"/>
                <w:szCs w:val="20"/>
              </w:rPr>
            </w:pPr>
            <w:r w:rsidRPr="00946A42">
              <w:rPr>
                <w:rFonts w:ascii="Arial" w:hAnsi="Arial" w:cs="Arial"/>
                <w:sz w:val="20"/>
                <w:szCs w:val="20"/>
              </w:rPr>
              <w:t>21.1</w:t>
            </w:r>
          </w:p>
        </w:tc>
        <w:tc>
          <w:tcPr>
            <w:tcW w:w="9739" w:type="dxa"/>
            <w:gridSpan w:val="2"/>
          </w:tcPr>
          <w:p w14:paraId="4E37F9CD" w14:textId="7481D9F5" w:rsidR="000A5897" w:rsidRPr="00946A42" w:rsidRDefault="000A5897" w:rsidP="000A5897">
            <w:pPr>
              <w:rPr>
                <w:rFonts w:ascii="Arial" w:hAnsi="Arial" w:cs="Arial"/>
                <w:sz w:val="20"/>
                <w:szCs w:val="20"/>
              </w:rPr>
            </w:pPr>
            <w:r w:rsidRPr="00946A42">
              <w:rPr>
                <w:rFonts w:ascii="Arial" w:hAnsi="Arial" w:cs="Arial"/>
                <w:sz w:val="20"/>
                <w:szCs w:val="20"/>
              </w:rPr>
              <w:t>In consideration of the Customer contracting with GTLS, the Guarantor/s, evidenced by the Guarantor's signature to this Agreement, jointly and severally guarantee the performance by the Customer of all of the Customer's obligations under this Agreement.</w:t>
            </w:r>
          </w:p>
        </w:tc>
      </w:tr>
      <w:tr w:rsidR="000A5897" w:rsidRPr="00946A42" w14:paraId="157B5D09" w14:textId="77777777" w:rsidTr="00946A42">
        <w:tc>
          <w:tcPr>
            <w:tcW w:w="717" w:type="dxa"/>
          </w:tcPr>
          <w:p w14:paraId="76F8875E" w14:textId="35DF7FB8" w:rsidR="000A5897" w:rsidRPr="00946A42" w:rsidRDefault="000A5897" w:rsidP="000A5897">
            <w:pPr>
              <w:rPr>
                <w:rFonts w:ascii="Arial" w:hAnsi="Arial" w:cs="Arial"/>
                <w:sz w:val="20"/>
                <w:szCs w:val="20"/>
              </w:rPr>
            </w:pPr>
            <w:r w:rsidRPr="00946A42">
              <w:rPr>
                <w:rFonts w:ascii="Arial" w:hAnsi="Arial" w:cs="Arial"/>
                <w:sz w:val="20"/>
                <w:szCs w:val="20"/>
              </w:rPr>
              <w:t>21.2</w:t>
            </w:r>
          </w:p>
        </w:tc>
        <w:tc>
          <w:tcPr>
            <w:tcW w:w="9739" w:type="dxa"/>
            <w:gridSpan w:val="2"/>
          </w:tcPr>
          <w:p w14:paraId="376E1729" w14:textId="4ED07347" w:rsidR="000A5897" w:rsidRPr="00946A42" w:rsidRDefault="000A5897" w:rsidP="000A5897">
            <w:pPr>
              <w:rPr>
                <w:rFonts w:ascii="Arial" w:hAnsi="Arial" w:cs="Arial"/>
                <w:sz w:val="20"/>
                <w:szCs w:val="20"/>
              </w:rPr>
            </w:pPr>
            <w:r w:rsidRPr="00946A42">
              <w:rPr>
                <w:rFonts w:ascii="Arial" w:hAnsi="Arial" w:cs="Arial"/>
                <w:sz w:val="20"/>
                <w:szCs w:val="20"/>
              </w:rPr>
              <w:t>The Guarantor indemnifies GTLS against any cost or loss whatsoever arising as a result of the default by the Customer in performing its obligations under this Agreement for whatever reason.</w:t>
            </w:r>
          </w:p>
        </w:tc>
      </w:tr>
      <w:tr w:rsidR="000A5897" w:rsidRPr="00946A42" w14:paraId="76C2A531" w14:textId="77777777" w:rsidTr="00946A42">
        <w:tc>
          <w:tcPr>
            <w:tcW w:w="717" w:type="dxa"/>
          </w:tcPr>
          <w:p w14:paraId="38ACCD47" w14:textId="6C90C2D9" w:rsidR="000A5897" w:rsidRPr="00946A42" w:rsidRDefault="000A5897" w:rsidP="000A5897">
            <w:pPr>
              <w:rPr>
                <w:rFonts w:ascii="Arial" w:hAnsi="Arial" w:cs="Arial"/>
                <w:sz w:val="20"/>
                <w:szCs w:val="20"/>
              </w:rPr>
            </w:pPr>
            <w:r w:rsidRPr="00946A42">
              <w:rPr>
                <w:rFonts w:ascii="Arial" w:hAnsi="Arial" w:cs="Arial"/>
                <w:sz w:val="20"/>
                <w:szCs w:val="20"/>
              </w:rPr>
              <w:t>21.3</w:t>
            </w:r>
          </w:p>
        </w:tc>
        <w:tc>
          <w:tcPr>
            <w:tcW w:w="9739" w:type="dxa"/>
            <w:gridSpan w:val="2"/>
          </w:tcPr>
          <w:p w14:paraId="584C00AC" w14:textId="477DF76D" w:rsidR="000A5897" w:rsidRPr="00946A42" w:rsidRDefault="000A5897" w:rsidP="000A5897">
            <w:pPr>
              <w:rPr>
                <w:rFonts w:ascii="Arial" w:hAnsi="Arial" w:cs="Arial"/>
                <w:sz w:val="20"/>
                <w:szCs w:val="20"/>
              </w:rPr>
            </w:pPr>
            <w:r w:rsidRPr="00946A42">
              <w:rPr>
                <w:rFonts w:ascii="Arial" w:hAnsi="Arial" w:cs="Arial"/>
                <w:sz w:val="20"/>
                <w:szCs w:val="20"/>
              </w:rPr>
              <w:t>GTLS may seek to recover any loss from the Guarantor before seeking recovery from the Customer and any settlement or compromise with the Customer will not release the Guarantor from the obligation to pay any balance that may be owing to GTLS.</w:t>
            </w:r>
          </w:p>
        </w:tc>
      </w:tr>
      <w:tr w:rsidR="000A5897" w:rsidRPr="00946A42" w14:paraId="14077246" w14:textId="77777777" w:rsidTr="00946A42">
        <w:tc>
          <w:tcPr>
            <w:tcW w:w="717" w:type="dxa"/>
          </w:tcPr>
          <w:p w14:paraId="2448396C" w14:textId="1BAB61AC" w:rsidR="000A5897" w:rsidRPr="00946A42" w:rsidRDefault="000A5897" w:rsidP="000A5897">
            <w:pPr>
              <w:rPr>
                <w:rFonts w:ascii="Arial" w:hAnsi="Arial" w:cs="Arial"/>
                <w:sz w:val="20"/>
                <w:szCs w:val="20"/>
              </w:rPr>
            </w:pPr>
            <w:r w:rsidRPr="00946A42">
              <w:rPr>
                <w:rFonts w:ascii="Arial" w:hAnsi="Arial" w:cs="Arial"/>
                <w:sz w:val="20"/>
                <w:szCs w:val="20"/>
              </w:rPr>
              <w:t>21.4</w:t>
            </w:r>
          </w:p>
        </w:tc>
        <w:tc>
          <w:tcPr>
            <w:tcW w:w="9739" w:type="dxa"/>
            <w:gridSpan w:val="2"/>
          </w:tcPr>
          <w:p w14:paraId="01CF9804" w14:textId="6FE6932D" w:rsidR="000A5897" w:rsidRPr="00946A42" w:rsidRDefault="000A5897" w:rsidP="000A5897">
            <w:pPr>
              <w:rPr>
                <w:rFonts w:ascii="Arial" w:hAnsi="Arial" w:cs="Arial"/>
                <w:sz w:val="20"/>
                <w:szCs w:val="20"/>
              </w:rPr>
            </w:pPr>
            <w:r w:rsidRPr="00946A42">
              <w:rPr>
                <w:rFonts w:ascii="Arial" w:hAnsi="Arial" w:cs="Arial"/>
                <w:sz w:val="20"/>
                <w:szCs w:val="20"/>
              </w:rPr>
              <w:t>This guarantee is binding on the Guarantor, their executors, administrators and assigns and the benefit of the guarantee is available to any assignee of the benefit of this Agreement by GTLS.</w:t>
            </w:r>
          </w:p>
        </w:tc>
      </w:tr>
      <w:tr w:rsidR="000A5897" w:rsidRPr="00946A42" w14:paraId="208F3A22" w14:textId="77777777" w:rsidTr="00946A42">
        <w:tc>
          <w:tcPr>
            <w:tcW w:w="717" w:type="dxa"/>
            <w:shd w:val="clear" w:color="auto" w:fill="CABE73"/>
          </w:tcPr>
          <w:p w14:paraId="7CB7B055" w14:textId="79D55C66" w:rsidR="000A5897" w:rsidRPr="00946A42" w:rsidRDefault="000A5897" w:rsidP="000A5897">
            <w:pPr>
              <w:rPr>
                <w:rFonts w:ascii="Arial" w:hAnsi="Arial" w:cs="Arial"/>
                <w:b/>
                <w:bCs/>
                <w:sz w:val="20"/>
                <w:szCs w:val="20"/>
              </w:rPr>
            </w:pPr>
            <w:r w:rsidRPr="00946A42">
              <w:rPr>
                <w:rFonts w:ascii="Arial" w:hAnsi="Arial" w:cs="Arial"/>
                <w:b/>
                <w:bCs/>
                <w:sz w:val="20"/>
                <w:szCs w:val="20"/>
              </w:rPr>
              <w:t>22</w:t>
            </w:r>
          </w:p>
        </w:tc>
        <w:tc>
          <w:tcPr>
            <w:tcW w:w="9739" w:type="dxa"/>
            <w:gridSpan w:val="2"/>
            <w:shd w:val="clear" w:color="auto" w:fill="CABE73"/>
          </w:tcPr>
          <w:p w14:paraId="2DF4B9F8" w14:textId="0A27C917" w:rsidR="000A5897" w:rsidRPr="00946A42" w:rsidRDefault="000A5897" w:rsidP="000A5897">
            <w:pPr>
              <w:rPr>
                <w:rFonts w:ascii="Arial" w:hAnsi="Arial" w:cs="Arial"/>
                <w:b/>
                <w:bCs/>
                <w:sz w:val="20"/>
                <w:szCs w:val="20"/>
              </w:rPr>
            </w:pPr>
            <w:r w:rsidRPr="00946A42">
              <w:rPr>
                <w:rFonts w:ascii="Arial" w:hAnsi="Arial" w:cs="Arial"/>
                <w:b/>
                <w:bCs/>
                <w:sz w:val="20"/>
                <w:szCs w:val="20"/>
              </w:rPr>
              <w:t>Confidential Information</w:t>
            </w:r>
          </w:p>
        </w:tc>
      </w:tr>
      <w:tr w:rsidR="000A5897" w:rsidRPr="00946A42" w14:paraId="33361383" w14:textId="77777777" w:rsidTr="00946A42">
        <w:tc>
          <w:tcPr>
            <w:tcW w:w="717" w:type="dxa"/>
          </w:tcPr>
          <w:p w14:paraId="31B5F86E" w14:textId="49AD5EDE" w:rsidR="000A5897" w:rsidRPr="00946A42" w:rsidRDefault="000A5897" w:rsidP="000A5897">
            <w:pPr>
              <w:rPr>
                <w:rFonts w:ascii="Arial" w:hAnsi="Arial" w:cs="Arial"/>
                <w:sz w:val="20"/>
                <w:szCs w:val="20"/>
              </w:rPr>
            </w:pPr>
            <w:r w:rsidRPr="00946A42">
              <w:rPr>
                <w:rFonts w:ascii="Arial" w:hAnsi="Arial" w:cs="Arial"/>
                <w:sz w:val="20"/>
                <w:szCs w:val="20"/>
              </w:rPr>
              <w:t>22.1</w:t>
            </w:r>
          </w:p>
        </w:tc>
        <w:tc>
          <w:tcPr>
            <w:tcW w:w="9739" w:type="dxa"/>
            <w:gridSpan w:val="2"/>
          </w:tcPr>
          <w:p w14:paraId="2D0851C7" w14:textId="53AD871B" w:rsidR="000A5897" w:rsidRPr="00946A42" w:rsidRDefault="000A5897" w:rsidP="000A5897">
            <w:pPr>
              <w:rPr>
                <w:rFonts w:ascii="Arial" w:hAnsi="Arial" w:cs="Arial"/>
                <w:sz w:val="20"/>
                <w:szCs w:val="20"/>
              </w:rPr>
            </w:pPr>
            <w:r w:rsidRPr="00946A42">
              <w:rPr>
                <w:rFonts w:ascii="Arial" w:hAnsi="Arial" w:cs="Arial"/>
                <w:sz w:val="20"/>
                <w:szCs w:val="20"/>
              </w:rPr>
              <w:t>Each party may have access to information that is proprietary or confidential to the other party (the "Confidential Information").</w:t>
            </w:r>
          </w:p>
        </w:tc>
      </w:tr>
      <w:tr w:rsidR="000A5897" w:rsidRPr="00946A42" w14:paraId="22D1B3E2" w14:textId="77777777" w:rsidTr="00946A42">
        <w:tc>
          <w:tcPr>
            <w:tcW w:w="717" w:type="dxa"/>
          </w:tcPr>
          <w:p w14:paraId="4EB48A21" w14:textId="1E10FA91" w:rsidR="000A5897" w:rsidRPr="00946A42" w:rsidRDefault="000A5897" w:rsidP="000A5897">
            <w:pPr>
              <w:rPr>
                <w:rFonts w:ascii="Arial" w:hAnsi="Arial" w:cs="Arial"/>
                <w:sz w:val="20"/>
                <w:szCs w:val="20"/>
              </w:rPr>
            </w:pPr>
            <w:r w:rsidRPr="00946A42">
              <w:rPr>
                <w:rFonts w:ascii="Arial" w:hAnsi="Arial" w:cs="Arial"/>
                <w:sz w:val="20"/>
                <w:szCs w:val="20"/>
              </w:rPr>
              <w:t>22.2</w:t>
            </w:r>
          </w:p>
        </w:tc>
        <w:tc>
          <w:tcPr>
            <w:tcW w:w="9739" w:type="dxa"/>
            <w:gridSpan w:val="2"/>
          </w:tcPr>
          <w:p w14:paraId="7F23FDEF" w14:textId="5D40D8E5" w:rsidR="000A5897" w:rsidRPr="00946A42" w:rsidRDefault="000A5897" w:rsidP="000A5897">
            <w:pPr>
              <w:rPr>
                <w:rFonts w:ascii="Arial" w:hAnsi="Arial" w:cs="Arial"/>
                <w:sz w:val="20"/>
                <w:szCs w:val="20"/>
              </w:rPr>
            </w:pPr>
            <w:r w:rsidRPr="00946A42">
              <w:rPr>
                <w:rFonts w:ascii="Arial" w:hAnsi="Arial" w:cs="Arial"/>
                <w:sz w:val="20"/>
                <w:szCs w:val="20"/>
              </w:rPr>
              <w:t>Each party shall for the benefit of the other hold the Confidential Information in confidence by taking reasonable measures (and at least those measures consistent with normal industry practice) to prevent unauthorised disclosure of such Confidential Information, in any form, to any third party and use Confidential Information only for the purposes specified in this Agreement.</w:t>
            </w:r>
          </w:p>
        </w:tc>
      </w:tr>
      <w:tr w:rsidR="000A5897" w:rsidRPr="00946A42" w14:paraId="65350F00" w14:textId="77777777" w:rsidTr="00946A42">
        <w:tc>
          <w:tcPr>
            <w:tcW w:w="717" w:type="dxa"/>
          </w:tcPr>
          <w:p w14:paraId="61EEBAE5" w14:textId="0501C60D" w:rsidR="000A5897" w:rsidRPr="00946A42" w:rsidRDefault="000A5897" w:rsidP="000A5897">
            <w:pPr>
              <w:rPr>
                <w:rFonts w:ascii="Arial" w:hAnsi="Arial" w:cs="Arial"/>
                <w:sz w:val="20"/>
                <w:szCs w:val="20"/>
              </w:rPr>
            </w:pPr>
            <w:r w:rsidRPr="00946A42">
              <w:rPr>
                <w:rFonts w:ascii="Arial" w:hAnsi="Arial" w:cs="Arial"/>
                <w:sz w:val="20"/>
                <w:szCs w:val="20"/>
              </w:rPr>
              <w:t>22.3</w:t>
            </w:r>
          </w:p>
        </w:tc>
        <w:tc>
          <w:tcPr>
            <w:tcW w:w="9739" w:type="dxa"/>
            <w:gridSpan w:val="2"/>
          </w:tcPr>
          <w:p w14:paraId="30D98C88" w14:textId="77777777" w:rsidR="000A5897" w:rsidRDefault="000A5897" w:rsidP="000A5897">
            <w:pPr>
              <w:rPr>
                <w:rFonts w:ascii="Arial" w:hAnsi="Arial" w:cs="Arial"/>
                <w:sz w:val="20"/>
                <w:szCs w:val="20"/>
              </w:rPr>
            </w:pPr>
            <w:r w:rsidRPr="00946A42">
              <w:rPr>
                <w:rFonts w:ascii="Arial" w:hAnsi="Arial" w:cs="Arial"/>
                <w:sz w:val="20"/>
                <w:szCs w:val="20"/>
              </w:rPr>
              <w:t>Each party shall hold the Confidential Information in confidence by taking reasonable measures (and at least those measures consistent with normal industry practice) to prevent unauthorised disclosure of such Confidential Information, in any form, to any third party (other than as permitted in accordance with this Agreement) and use Confidential Information only for the purposes specified in this Agreement.</w:t>
            </w:r>
          </w:p>
          <w:p w14:paraId="1E84BC35" w14:textId="56D3453E" w:rsidR="000A5897" w:rsidRPr="00946A42" w:rsidRDefault="000A5897" w:rsidP="000A5897">
            <w:pPr>
              <w:rPr>
                <w:rFonts w:ascii="Arial" w:hAnsi="Arial" w:cs="Arial"/>
                <w:sz w:val="20"/>
                <w:szCs w:val="20"/>
              </w:rPr>
            </w:pPr>
          </w:p>
        </w:tc>
      </w:tr>
      <w:tr w:rsidR="000A5897" w:rsidRPr="00946A42" w14:paraId="0ED7992C" w14:textId="77777777" w:rsidTr="00946A42">
        <w:tc>
          <w:tcPr>
            <w:tcW w:w="717" w:type="dxa"/>
          </w:tcPr>
          <w:p w14:paraId="3F8D535C" w14:textId="6F8E30BE" w:rsidR="000A5897" w:rsidRPr="00946A42" w:rsidRDefault="000A5897" w:rsidP="000A5897">
            <w:pPr>
              <w:rPr>
                <w:rFonts w:ascii="Arial" w:hAnsi="Arial" w:cs="Arial"/>
                <w:sz w:val="20"/>
                <w:szCs w:val="20"/>
              </w:rPr>
            </w:pPr>
            <w:r w:rsidRPr="00946A42">
              <w:rPr>
                <w:rFonts w:ascii="Arial" w:hAnsi="Arial" w:cs="Arial"/>
                <w:sz w:val="20"/>
                <w:szCs w:val="20"/>
              </w:rPr>
              <w:t>22.4</w:t>
            </w:r>
          </w:p>
        </w:tc>
        <w:tc>
          <w:tcPr>
            <w:tcW w:w="9739" w:type="dxa"/>
            <w:gridSpan w:val="2"/>
          </w:tcPr>
          <w:p w14:paraId="3F1E5034" w14:textId="77777777" w:rsidR="000A5897" w:rsidRDefault="000A5897" w:rsidP="000A5897">
            <w:pPr>
              <w:rPr>
                <w:rFonts w:ascii="Arial" w:hAnsi="Arial" w:cs="Arial"/>
                <w:sz w:val="20"/>
                <w:szCs w:val="20"/>
              </w:rPr>
            </w:pPr>
            <w:r w:rsidRPr="00946A42">
              <w:rPr>
                <w:rFonts w:ascii="Arial" w:hAnsi="Arial" w:cs="Arial"/>
                <w:sz w:val="20"/>
                <w:szCs w:val="20"/>
              </w:rPr>
              <w:t xml:space="preserve">Confidential Information shall not include information which </w:t>
            </w:r>
          </w:p>
          <w:p w14:paraId="76C0C2D4" w14:textId="77777777" w:rsidR="000A5897" w:rsidRDefault="000A5897" w:rsidP="000A5897">
            <w:pPr>
              <w:pStyle w:val="ListParagraph"/>
              <w:numPr>
                <w:ilvl w:val="0"/>
                <w:numId w:val="26"/>
              </w:numPr>
              <w:rPr>
                <w:rFonts w:ascii="Arial" w:hAnsi="Arial" w:cs="Arial"/>
                <w:sz w:val="20"/>
                <w:szCs w:val="20"/>
              </w:rPr>
            </w:pPr>
            <w:r w:rsidRPr="005E2333">
              <w:rPr>
                <w:rFonts w:ascii="Arial" w:hAnsi="Arial" w:cs="Arial"/>
                <w:sz w:val="20"/>
                <w:szCs w:val="20"/>
              </w:rPr>
              <w:t xml:space="preserve">is or becomes publicly known through no act or omission of the recipient and without breach of this Agreement, </w:t>
            </w:r>
          </w:p>
          <w:p w14:paraId="38011610" w14:textId="77777777" w:rsidR="000A5897" w:rsidRDefault="000A5897" w:rsidP="000A5897">
            <w:pPr>
              <w:pStyle w:val="ListParagraph"/>
              <w:numPr>
                <w:ilvl w:val="0"/>
                <w:numId w:val="26"/>
              </w:numPr>
              <w:rPr>
                <w:rFonts w:ascii="Arial" w:hAnsi="Arial" w:cs="Arial"/>
                <w:sz w:val="20"/>
                <w:szCs w:val="20"/>
              </w:rPr>
            </w:pPr>
            <w:r w:rsidRPr="005E2333">
              <w:rPr>
                <w:rFonts w:ascii="Arial" w:hAnsi="Arial" w:cs="Arial"/>
                <w:sz w:val="20"/>
                <w:szCs w:val="20"/>
              </w:rPr>
              <w:t>is known and on record by the receiving party prior to disclosure by the disclosing party,</w:t>
            </w:r>
          </w:p>
          <w:p w14:paraId="7F5020A8" w14:textId="77777777" w:rsidR="000A5897" w:rsidRDefault="000A5897" w:rsidP="000A5897">
            <w:pPr>
              <w:pStyle w:val="ListParagraph"/>
              <w:numPr>
                <w:ilvl w:val="0"/>
                <w:numId w:val="26"/>
              </w:numPr>
              <w:rPr>
                <w:rFonts w:ascii="Arial" w:hAnsi="Arial" w:cs="Arial"/>
                <w:sz w:val="20"/>
                <w:szCs w:val="20"/>
              </w:rPr>
            </w:pPr>
            <w:r w:rsidRPr="005E2333">
              <w:rPr>
                <w:rFonts w:ascii="Arial" w:hAnsi="Arial" w:cs="Arial"/>
                <w:sz w:val="20"/>
                <w:szCs w:val="20"/>
              </w:rPr>
              <w:t>where the recipient can demonstrate with competent written proof what was in the recipient's possession prior to such access or disclosure (other than through an unauthorised disclosure),</w:t>
            </w:r>
          </w:p>
          <w:p w14:paraId="7276C825" w14:textId="77777777" w:rsidR="000A5897" w:rsidRDefault="000A5897" w:rsidP="000A5897">
            <w:pPr>
              <w:pStyle w:val="ListParagraph"/>
              <w:numPr>
                <w:ilvl w:val="0"/>
                <w:numId w:val="26"/>
              </w:numPr>
              <w:rPr>
                <w:rFonts w:ascii="Arial" w:hAnsi="Arial" w:cs="Arial"/>
                <w:sz w:val="20"/>
                <w:szCs w:val="20"/>
              </w:rPr>
            </w:pPr>
            <w:r w:rsidRPr="005E2333">
              <w:rPr>
                <w:rFonts w:ascii="Arial" w:hAnsi="Arial" w:cs="Arial"/>
                <w:sz w:val="20"/>
                <w:szCs w:val="20"/>
              </w:rPr>
              <w:t xml:space="preserve">is disclosed to the recipient by a third party having legitimate possession thereof without restriction on such disclosure, </w:t>
            </w:r>
          </w:p>
          <w:p w14:paraId="1EE7325D" w14:textId="0258B0B4" w:rsidR="000A5897" w:rsidRDefault="000A5897" w:rsidP="000A5897">
            <w:pPr>
              <w:pStyle w:val="ListParagraph"/>
              <w:numPr>
                <w:ilvl w:val="0"/>
                <w:numId w:val="26"/>
              </w:numPr>
              <w:rPr>
                <w:rFonts w:ascii="Arial" w:hAnsi="Arial" w:cs="Arial"/>
                <w:sz w:val="20"/>
                <w:szCs w:val="20"/>
              </w:rPr>
            </w:pPr>
            <w:r w:rsidRPr="005E2333">
              <w:rPr>
                <w:rFonts w:ascii="Arial" w:hAnsi="Arial" w:cs="Arial"/>
                <w:sz w:val="20"/>
                <w:szCs w:val="20"/>
              </w:rPr>
              <w:lastRenderedPageBreak/>
              <w:t>is independently developed by the recipient without violating the proprietary rights of the disclosing party and is so documented by the recipient,</w:t>
            </w:r>
          </w:p>
          <w:p w14:paraId="7FD6C99E" w14:textId="77777777" w:rsidR="000A5897" w:rsidRDefault="000A5897" w:rsidP="000A5897">
            <w:pPr>
              <w:pStyle w:val="ListParagraph"/>
              <w:numPr>
                <w:ilvl w:val="0"/>
                <w:numId w:val="26"/>
              </w:numPr>
              <w:rPr>
                <w:rFonts w:ascii="Arial" w:hAnsi="Arial" w:cs="Arial"/>
                <w:sz w:val="20"/>
                <w:szCs w:val="20"/>
              </w:rPr>
            </w:pPr>
            <w:r w:rsidRPr="005E2333">
              <w:rPr>
                <w:rFonts w:ascii="Arial" w:hAnsi="Arial" w:cs="Arial"/>
                <w:sz w:val="20"/>
                <w:szCs w:val="20"/>
              </w:rPr>
              <w:t>is lawfully obtained by the receiving party from a third party who is free to disclose same,</w:t>
            </w:r>
          </w:p>
          <w:p w14:paraId="4F96A9B7" w14:textId="77777777" w:rsidR="000A5897" w:rsidRDefault="000A5897" w:rsidP="000A5897">
            <w:pPr>
              <w:pStyle w:val="ListParagraph"/>
              <w:numPr>
                <w:ilvl w:val="0"/>
                <w:numId w:val="26"/>
              </w:numPr>
              <w:rPr>
                <w:rFonts w:ascii="Arial" w:hAnsi="Arial" w:cs="Arial"/>
                <w:sz w:val="20"/>
                <w:szCs w:val="20"/>
              </w:rPr>
            </w:pPr>
            <w:r w:rsidRPr="005E2333">
              <w:rPr>
                <w:rFonts w:ascii="Arial" w:hAnsi="Arial" w:cs="Arial"/>
                <w:sz w:val="20"/>
                <w:szCs w:val="20"/>
              </w:rPr>
              <w:t>is ascertainable from other commercial sources in the marketplace</w:t>
            </w:r>
            <w:r>
              <w:rPr>
                <w:rFonts w:ascii="Arial" w:hAnsi="Arial" w:cs="Arial"/>
                <w:sz w:val="20"/>
                <w:szCs w:val="20"/>
              </w:rPr>
              <w:t xml:space="preserve"> or</w:t>
            </w:r>
          </w:p>
          <w:p w14:paraId="2BC3BA87" w14:textId="1AD09952" w:rsidR="000A5897" w:rsidRPr="005E2333" w:rsidRDefault="000A5897" w:rsidP="000A5897">
            <w:pPr>
              <w:pStyle w:val="ListParagraph"/>
              <w:numPr>
                <w:ilvl w:val="0"/>
                <w:numId w:val="26"/>
              </w:numPr>
              <w:ind w:left="734" w:hanging="374"/>
              <w:rPr>
                <w:rFonts w:ascii="Arial" w:hAnsi="Arial" w:cs="Arial"/>
                <w:sz w:val="20"/>
                <w:szCs w:val="20"/>
              </w:rPr>
            </w:pPr>
            <w:r w:rsidRPr="005E2333">
              <w:rPr>
                <w:rFonts w:ascii="Arial" w:hAnsi="Arial" w:cs="Arial"/>
                <w:sz w:val="20"/>
                <w:szCs w:val="20"/>
              </w:rPr>
              <w:t>is disclosed on the order or reasonable request of any court of law or judicial or quasi-judicial body, provided that such disclosure is covered by a suitable protective order.</w:t>
            </w:r>
          </w:p>
        </w:tc>
      </w:tr>
      <w:tr w:rsidR="000A5897" w:rsidRPr="00946A42" w14:paraId="637CB8E8" w14:textId="77777777" w:rsidTr="00946A42">
        <w:tc>
          <w:tcPr>
            <w:tcW w:w="717" w:type="dxa"/>
          </w:tcPr>
          <w:p w14:paraId="001BF572" w14:textId="15D451C2" w:rsidR="000A5897" w:rsidRPr="00946A42" w:rsidRDefault="000A5897" w:rsidP="000A5897">
            <w:pPr>
              <w:rPr>
                <w:rFonts w:ascii="Arial" w:hAnsi="Arial" w:cs="Arial"/>
                <w:sz w:val="20"/>
                <w:szCs w:val="20"/>
              </w:rPr>
            </w:pPr>
            <w:r w:rsidRPr="00946A42">
              <w:rPr>
                <w:rFonts w:ascii="Arial" w:hAnsi="Arial" w:cs="Arial"/>
                <w:sz w:val="20"/>
                <w:szCs w:val="20"/>
              </w:rPr>
              <w:lastRenderedPageBreak/>
              <w:t>22.5</w:t>
            </w:r>
          </w:p>
        </w:tc>
        <w:tc>
          <w:tcPr>
            <w:tcW w:w="9739" w:type="dxa"/>
            <w:gridSpan w:val="2"/>
          </w:tcPr>
          <w:p w14:paraId="6BBB4A2F" w14:textId="77777777" w:rsidR="000A5897" w:rsidRDefault="000A5897" w:rsidP="000A5897">
            <w:pPr>
              <w:rPr>
                <w:rFonts w:ascii="Arial" w:hAnsi="Arial" w:cs="Arial"/>
                <w:sz w:val="20"/>
                <w:szCs w:val="20"/>
              </w:rPr>
            </w:pPr>
            <w:r w:rsidRPr="00946A42">
              <w:rPr>
                <w:rFonts w:ascii="Arial" w:hAnsi="Arial" w:cs="Arial"/>
                <w:sz w:val="20"/>
                <w:szCs w:val="20"/>
              </w:rPr>
              <w:t>This clause shall survive termination of this Agreement.</w:t>
            </w:r>
          </w:p>
          <w:p w14:paraId="7C9C6F5E" w14:textId="77777777" w:rsidR="000A5897" w:rsidRDefault="000A5897" w:rsidP="000A5897">
            <w:pPr>
              <w:rPr>
                <w:rFonts w:ascii="Arial" w:hAnsi="Arial" w:cs="Arial"/>
                <w:sz w:val="20"/>
                <w:szCs w:val="20"/>
              </w:rPr>
            </w:pPr>
          </w:p>
          <w:p w14:paraId="4BA3BC54" w14:textId="0B19ECC1" w:rsidR="000A5897" w:rsidRPr="00946A42" w:rsidRDefault="000A5897" w:rsidP="000A5897">
            <w:pPr>
              <w:rPr>
                <w:rFonts w:ascii="Arial" w:hAnsi="Arial" w:cs="Arial"/>
                <w:sz w:val="20"/>
                <w:szCs w:val="20"/>
              </w:rPr>
            </w:pPr>
          </w:p>
        </w:tc>
      </w:tr>
      <w:tr w:rsidR="000A5897" w:rsidRPr="00946A42" w14:paraId="5ADE030E" w14:textId="77777777" w:rsidTr="00946A42">
        <w:tc>
          <w:tcPr>
            <w:tcW w:w="717" w:type="dxa"/>
            <w:shd w:val="clear" w:color="auto" w:fill="CABE73"/>
          </w:tcPr>
          <w:p w14:paraId="42CE9511" w14:textId="28663BE3" w:rsidR="000A5897" w:rsidRPr="00946A42" w:rsidRDefault="000A5897" w:rsidP="000A5897">
            <w:pPr>
              <w:rPr>
                <w:rFonts w:ascii="Arial" w:hAnsi="Arial" w:cs="Arial"/>
                <w:b/>
                <w:bCs/>
                <w:sz w:val="20"/>
                <w:szCs w:val="20"/>
              </w:rPr>
            </w:pPr>
            <w:r w:rsidRPr="00946A42">
              <w:rPr>
                <w:rFonts w:ascii="Arial" w:hAnsi="Arial" w:cs="Arial"/>
                <w:b/>
                <w:bCs/>
                <w:sz w:val="20"/>
                <w:szCs w:val="20"/>
              </w:rPr>
              <w:t>23</w:t>
            </w:r>
          </w:p>
        </w:tc>
        <w:tc>
          <w:tcPr>
            <w:tcW w:w="9739" w:type="dxa"/>
            <w:gridSpan w:val="2"/>
            <w:shd w:val="clear" w:color="auto" w:fill="CABE73"/>
          </w:tcPr>
          <w:p w14:paraId="0A397F87" w14:textId="003077F1" w:rsidR="000A5897" w:rsidRPr="00946A42" w:rsidRDefault="000A5897" w:rsidP="000A5897">
            <w:pPr>
              <w:rPr>
                <w:rFonts w:ascii="Arial" w:hAnsi="Arial" w:cs="Arial"/>
                <w:b/>
                <w:bCs/>
                <w:sz w:val="20"/>
                <w:szCs w:val="20"/>
              </w:rPr>
            </w:pPr>
            <w:r w:rsidRPr="00946A42">
              <w:rPr>
                <w:rFonts w:ascii="Arial" w:hAnsi="Arial" w:cs="Arial"/>
                <w:b/>
                <w:bCs/>
                <w:sz w:val="20"/>
                <w:szCs w:val="20"/>
              </w:rPr>
              <w:t>General</w:t>
            </w:r>
          </w:p>
        </w:tc>
      </w:tr>
      <w:tr w:rsidR="000A5897" w:rsidRPr="00946A42" w14:paraId="4A4A0410" w14:textId="77777777" w:rsidTr="00946A42">
        <w:tc>
          <w:tcPr>
            <w:tcW w:w="717" w:type="dxa"/>
          </w:tcPr>
          <w:p w14:paraId="122825F4" w14:textId="27CDD6FC" w:rsidR="000A5897" w:rsidRPr="00946A42" w:rsidRDefault="000A5897" w:rsidP="000A5897">
            <w:pPr>
              <w:rPr>
                <w:rFonts w:ascii="Arial" w:hAnsi="Arial" w:cs="Arial"/>
                <w:sz w:val="20"/>
                <w:szCs w:val="20"/>
              </w:rPr>
            </w:pPr>
            <w:r w:rsidRPr="00946A42">
              <w:rPr>
                <w:rFonts w:ascii="Arial" w:hAnsi="Arial" w:cs="Arial"/>
                <w:sz w:val="20"/>
                <w:szCs w:val="20"/>
              </w:rPr>
              <w:t>23.1</w:t>
            </w:r>
          </w:p>
        </w:tc>
        <w:tc>
          <w:tcPr>
            <w:tcW w:w="9739" w:type="dxa"/>
            <w:gridSpan w:val="2"/>
          </w:tcPr>
          <w:p w14:paraId="43C1B685" w14:textId="77777777" w:rsidR="000A5897" w:rsidRPr="00946A42" w:rsidRDefault="000A5897" w:rsidP="000A5897">
            <w:pPr>
              <w:rPr>
                <w:rFonts w:ascii="Arial" w:hAnsi="Arial" w:cs="Arial"/>
                <w:sz w:val="20"/>
                <w:szCs w:val="20"/>
              </w:rPr>
            </w:pPr>
            <w:r w:rsidRPr="00946A42">
              <w:rPr>
                <w:rFonts w:ascii="Arial" w:hAnsi="Arial" w:cs="Arial"/>
                <w:sz w:val="20"/>
                <w:szCs w:val="20"/>
              </w:rPr>
              <w:t xml:space="preserve">A notice, consent, approval or other communication (each a "Notice") under this Agreement must be signed by or on behalf of the person giving it, addressed to the person to whom it is to be given and </w:t>
            </w:r>
          </w:p>
          <w:p w14:paraId="726EF8E1" w14:textId="77777777" w:rsidR="000A5897" w:rsidRPr="00946A42" w:rsidRDefault="000A5897" w:rsidP="000A5897">
            <w:pPr>
              <w:pStyle w:val="ListParagraph"/>
              <w:numPr>
                <w:ilvl w:val="0"/>
                <w:numId w:val="24"/>
              </w:numPr>
              <w:rPr>
                <w:rFonts w:ascii="Arial" w:hAnsi="Arial" w:cs="Arial"/>
                <w:sz w:val="20"/>
                <w:szCs w:val="20"/>
              </w:rPr>
            </w:pPr>
            <w:r w:rsidRPr="00946A42">
              <w:rPr>
                <w:rFonts w:ascii="Arial" w:hAnsi="Arial" w:cs="Arial"/>
                <w:sz w:val="20"/>
                <w:szCs w:val="20"/>
              </w:rPr>
              <w:t xml:space="preserve">delivered to that person's address, </w:t>
            </w:r>
          </w:p>
          <w:p w14:paraId="4F2FEDB4" w14:textId="5DE48AAD" w:rsidR="000A5897" w:rsidRPr="00946A42" w:rsidRDefault="000A5897" w:rsidP="000A5897">
            <w:pPr>
              <w:pStyle w:val="ListParagraph"/>
              <w:numPr>
                <w:ilvl w:val="0"/>
                <w:numId w:val="24"/>
              </w:numPr>
              <w:rPr>
                <w:rFonts w:ascii="Arial" w:hAnsi="Arial" w:cs="Arial"/>
                <w:sz w:val="20"/>
                <w:szCs w:val="20"/>
              </w:rPr>
            </w:pPr>
            <w:r w:rsidRPr="00946A42">
              <w:rPr>
                <w:rFonts w:ascii="Arial" w:hAnsi="Arial" w:cs="Arial"/>
                <w:sz w:val="20"/>
                <w:szCs w:val="20"/>
              </w:rPr>
              <w:t xml:space="preserve">sent by pre-paid mail to that person's address or </w:t>
            </w:r>
          </w:p>
          <w:p w14:paraId="2174FF4D" w14:textId="77777777" w:rsidR="000A5897" w:rsidRPr="00946A42" w:rsidRDefault="000A5897" w:rsidP="000A5897">
            <w:pPr>
              <w:pStyle w:val="ListParagraph"/>
              <w:numPr>
                <w:ilvl w:val="0"/>
                <w:numId w:val="24"/>
              </w:numPr>
              <w:rPr>
                <w:rFonts w:ascii="Arial" w:hAnsi="Arial" w:cs="Arial"/>
                <w:sz w:val="20"/>
                <w:szCs w:val="20"/>
              </w:rPr>
            </w:pPr>
            <w:r w:rsidRPr="00946A42">
              <w:rPr>
                <w:rFonts w:ascii="Arial" w:hAnsi="Arial" w:cs="Arial"/>
                <w:sz w:val="20"/>
                <w:szCs w:val="20"/>
              </w:rPr>
              <w:t xml:space="preserve">transmitted by email to that person's address.  A Notice given to a party in accordance with this clause is treated as having been given and received </w:t>
            </w:r>
          </w:p>
          <w:p w14:paraId="2AF2814B" w14:textId="77777777" w:rsidR="000A5897" w:rsidRPr="00946A42" w:rsidRDefault="000A5897" w:rsidP="000A5897">
            <w:pPr>
              <w:pStyle w:val="ListParagraph"/>
              <w:numPr>
                <w:ilvl w:val="1"/>
                <w:numId w:val="24"/>
              </w:numPr>
              <w:rPr>
                <w:rFonts w:ascii="Arial" w:hAnsi="Arial" w:cs="Arial"/>
                <w:sz w:val="20"/>
                <w:szCs w:val="20"/>
              </w:rPr>
            </w:pPr>
            <w:r w:rsidRPr="00946A42">
              <w:rPr>
                <w:rFonts w:ascii="Arial" w:hAnsi="Arial" w:cs="Arial"/>
                <w:sz w:val="20"/>
                <w:szCs w:val="20"/>
              </w:rPr>
              <w:t xml:space="preserve">if delivered to a person's address, on the day of delivery if before 5.00pm on a Business Day, or otherwise on the next following Business Day, if sent by pre-paid mail when received at the offices of the addressee and </w:t>
            </w:r>
          </w:p>
          <w:p w14:paraId="2944AA67" w14:textId="7906E4B8" w:rsidR="000A5897" w:rsidRPr="00946A42" w:rsidRDefault="000A5897" w:rsidP="000A5897">
            <w:pPr>
              <w:pStyle w:val="ListParagraph"/>
              <w:numPr>
                <w:ilvl w:val="1"/>
                <w:numId w:val="24"/>
              </w:numPr>
              <w:rPr>
                <w:rFonts w:ascii="Arial" w:hAnsi="Arial" w:cs="Arial"/>
                <w:sz w:val="20"/>
                <w:szCs w:val="20"/>
              </w:rPr>
            </w:pPr>
            <w:r w:rsidRPr="00946A42">
              <w:rPr>
                <w:rFonts w:ascii="Arial" w:hAnsi="Arial" w:cs="Arial"/>
                <w:sz w:val="20"/>
                <w:szCs w:val="20"/>
              </w:rPr>
              <w:t>if transmitted by email to a person’s address, on the day of transmission if transmitted before 5.00pm in the place of receipt on a Business Day, otherwise on the next following Business Day.  This clause shall survive termination of this Agreement.</w:t>
            </w:r>
          </w:p>
        </w:tc>
      </w:tr>
      <w:tr w:rsidR="000A5897" w:rsidRPr="00946A42" w14:paraId="46AFC216" w14:textId="77777777" w:rsidTr="00946A42">
        <w:tc>
          <w:tcPr>
            <w:tcW w:w="717" w:type="dxa"/>
          </w:tcPr>
          <w:p w14:paraId="4532F06C" w14:textId="3C586327" w:rsidR="000A5897" w:rsidRPr="00946A42" w:rsidRDefault="000A5897" w:rsidP="000A5897">
            <w:pPr>
              <w:rPr>
                <w:rFonts w:ascii="Arial" w:hAnsi="Arial" w:cs="Arial"/>
                <w:sz w:val="20"/>
                <w:szCs w:val="20"/>
              </w:rPr>
            </w:pPr>
            <w:r w:rsidRPr="00946A42">
              <w:rPr>
                <w:rFonts w:ascii="Arial" w:hAnsi="Arial" w:cs="Arial"/>
                <w:sz w:val="20"/>
                <w:szCs w:val="20"/>
              </w:rPr>
              <w:t>23.2</w:t>
            </w:r>
          </w:p>
        </w:tc>
        <w:tc>
          <w:tcPr>
            <w:tcW w:w="9739" w:type="dxa"/>
            <w:gridSpan w:val="2"/>
          </w:tcPr>
          <w:p w14:paraId="4E3E4A28" w14:textId="61D96DE2" w:rsidR="000A5897" w:rsidRPr="00946A42" w:rsidRDefault="000A5897" w:rsidP="000A5897">
            <w:pPr>
              <w:rPr>
                <w:rFonts w:ascii="Arial" w:hAnsi="Arial" w:cs="Arial"/>
                <w:sz w:val="20"/>
                <w:szCs w:val="20"/>
              </w:rPr>
            </w:pPr>
            <w:r w:rsidRPr="00946A42">
              <w:rPr>
                <w:rFonts w:ascii="Arial" w:hAnsi="Arial" w:cs="Arial"/>
                <w:sz w:val="20"/>
                <w:szCs w:val="20"/>
              </w:rPr>
              <w:t>If any provision of these terms and conditions shall be invalid, void, illegal or unenforceable the validity, existence, legality and enforceability of the remaining provisions shall not be affected, prejudiced or impaired.</w:t>
            </w:r>
          </w:p>
        </w:tc>
      </w:tr>
      <w:tr w:rsidR="000A5897" w:rsidRPr="00946A42" w14:paraId="65375C57" w14:textId="77777777" w:rsidTr="00946A42">
        <w:tc>
          <w:tcPr>
            <w:tcW w:w="717" w:type="dxa"/>
          </w:tcPr>
          <w:p w14:paraId="5FB5B2DD" w14:textId="5B96B8C9" w:rsidR="000A5897" w:rsidRPr="00946A42" w:rsidRDefault="000A5897" w:rsidP="000A5897">
            <w:pPr>
              <w:rPr>
                <w:rFonts w:ascii="Arial" w:hAnsi="Arial" w:cs="Arial"/>
                <w:sz w:val="20"/>
                <w:szCs w:val="20"/>
              </w:rPr>
            </w:pPr>
            <w:r w:rsidRPr="00946A42">
              <w:rPr>
                <w:rFonts w:ascii="Arial" w:hAnsi="Arial" w:cs="Arial"/>
                <w:sz w:val="20"/>
                <w:szCs w:val="20"/>
              </w:rPr>
              <w:t>23.3</w:t>
            </w:r>
          </w:p>
        </w:tc>
        <w:tc>
          <w:tcPr>
            <w:tcW w:w="9739" w:type="dxa"/>
            <w:gridSpan w:val="2"/>
          </w:tcPr>
          <w:p w14:paraId="589B9F33" w14:textId="25B077B4" w:rsidR="000A5897" w:rsidRPr="00946A42" w:rsidRDefault="000A5897" w:rsidP="000A5897">
            <w:pPr>
              <w:rPr>
                <w:rFonts w:ascii="Arial" w:hAnsi="Arial" w:cs="Arial"/>
                <w:sz w:val="20"/>
                <w:szCs w:val="20"/>
              </w:rPr>
            </w:pPr>
            <w:r w:rsidRPr="00946A42">
              <w:rPr>
                <w:rFonts w:ascii="Arial" w:hAnsi="Arial" w:cs="Arial"/>
                <w:sz w:val="20"/>
                <w:szCs w:val="20"/>
              </w:rPr>
              <w:t>Blank</w:t>
            </w:r>
          </w:p>
        </w:tc>
      </w:tr>
      <w:tr w:rsidR="000A5897" w:rsidRPr="00946A42" w14:paraId="671DBB6E" w14:textId="77777777" w:rsidTr="00946A42">
        <w:tc>
          <w:tcPr>
            <w:tcW w:w="717" w:type="dxa"/>
          </w:tcPr>
          <w:p w14:paraId="17DE5644" w14:textId="0E647CF8" w:rsidR="000A5897" w:rsidRPr="00946A42" w:rsidRDefault="000A5897" w:rsidP="000A5897">
            <w:pPr>
              <w:rPr>
                <w:rFonts w:ascii="Arial" w:hAnsi="Arial" w:cs="Arial"/>
                <w:sz w:val="20"/>
                <w:szCs w:val="20"/>
              </w:rPr>
            </w:pPr>
            <w:r w:rsidRPr="00946A42">
              <w:rPr>
                <w:rFonts w:ascii="Arial" w:hAnsi="Arial" w:cs="Arial"/>
                <w:sz w:val="20"/>
                <w:szCs w:val="20"/>
              </w:rPr>
              <w:t>23.4</w:t>
            </w:r>
          </w:p>
        </w:tc>
        <w:tc>
          <w:tcPr>
            <w:tcW w:w="9739" w:type="dxa"/>
            <w:gridSpan w:val="2"/>
          </w:tcPr>
          <w:p w14:paraId="47A02E51" w14:textId="62383084" w:rsidR="000A5897" w:rsidRPr="00946A42" w:rsidRDefault="000A5897" w:rsidP="000A5897">
            <w:pPr>
              <w:rPr>
                <w:rFonts w:ascii="Arial" w:hAnsi="Arial" w:cs="Arial"/>
                <w:sz w:val="20"/>
                <w:szCs w:val="20"/>
              </w:rPr>
            </w:pPr>
            <w:r w:rsidRPr="00946A42">
              <w:rPr>
                <w:rFonts w:ascii="Arial" w:hAnsi="Arial" w:cs="Arial"/>
                <w:sz w:val="20"/>
                <w:szCs w:val="20"/>
              </w:rPr>
              <w:t>These terms and conditions and any contract to which they apply shall be governed by the laws of New South Wales and are subject to the jurisdiction of the courts of New South Wales.</w:t>
            </w:r>
          </w:p>
        </w:tc>
      </w:tr>
      <w:tr w:rsidR="000A5897" w:rsidRPr="00946A42" w14:paraId="6659022D" w14:textId="77777777" w:rsidTr="00946A42">
        <w:tc>
          <w:tcPr>
            <w:tcW w:w="717" w:type="dxa"/>
          </w:tcPr>
          <w:p w14:paraId="7AAC5B46" w14:textId="6C951AC2" w:rsidR="000A5897" w:rsidRPr="00946A42" w:rsidRDefault="000A5897" w:rsidP="000A5897">
            <w:pPr>
              <w:rPr>
                <w:rFonts w:ascii="Arial" w:hAnsi="Arial" w:cs="Arial"/>
                <w:sz w:val="20"/>
                <w:szCs w:val="20"/>
              </w:rPr>
            </w:pPr>
            <w:r w:rsidRPr="00946A42">
              <w:rPr>
                <w:rFonts w:ascii="Arial" w:hAnsi="Arial" w:cs="Arial"/>
                <w:sz w:val="20"/>
                <w:szCs w:val="20"/>
              </w:rPr>
              <w:t>23.5</w:t>
            </w:r>
          </w:p>
        </w:tc>
        <w:tc>
          <w:tcPr>
            <w:tcW w:w="9739" w:type="dxa"/>
            <w:gridSpan w:val="2"/>
          </w:tcPr>
          <w:p w14:paraId="41369759" w14:textId="1196F389" w:rsidR="000A5897" w:rsidRPr="00946A42" w:rsidRDefault="000A5897" w:rsidP="000A5897">
            <w:pPr>
              <w:rPr>
                <w:rFonts w:ascii="Arial" w:hAnsi="Arial" w:cs="Arial"/>
                <w:sz w:val="20"/>
                <w:szCs w:val="20"/>
              </w:rPr>
            </w:pPr>
            <w:r w:rsidRPr="00946A42">
              <w:rPr>
                <w:rFonts w:ascii="Arial" w:hAnsi="Arial" w:cs="Arial"/>
                <w:sz w:val="20"/>
                <w:szCs w:val="20"/>
              </w:rPr>
              <w:t>The Customer shall not be entitled to set off against or deduct from the Price any sums owed or claimed to be owed to the Customer by GTLS.</w:t>
            </w:r>
          </w:p>
        </w:tc>
      </w:tr>
      <w:tr w:rsidR="000A5897" w:rsidRPr="00946A42" w14:paraId="20233B34" w14:textId="77777777" w:rsidTr="00946A42">
        <w:tc>
          <w:tcPr>
            <w:tcW w:w="717" w:type="dxa"/>
          </w:tcPr>
          <w:p w14:paraId="7FB5782C" w14:textId="5C030239" w:rsidR="000A5897" w:rsidRPr="00946A42" w:rsidRDefault="000A5897" w:rsidP="000A5897">
            <w:pPr>
              <w:rPr>
                <w:rFonts w:ascii="Arial" w:hAnsi="Arial" w:cs="Arial"/>
                <w:sz w:val="20"/>
                <w:szCs w:val="20"/>
              </w:rPr>
            </w:pPr>
            <w:r w:rsidRPr="00946A42">
              <w:rPr>
                <w:rFonts w:ascii="Arial" w:hAnsi="Arial" w:cs="Arial"/>
                <w:sz w:val="20"/>
                <w:szCs w:val="20"/>
              </w:rPr>
              <w:t>23.6</w:t>
            </w:r>
          </w:p>
        </w:tc>
        <w:tc>
          <w:tcPr>
            <w:tcW w:w="9739" w:type="dxa"/>
            <w:gridSpan w:val="2"/>
          </w:tcPr>
          <w:p w14:paraId="6FD02B8A" w14:textId="52614748" w:rsidR="000A5897" w:rsidRPr="00946A42" w:rsidRDefault="000A5897" w:rsidP="000A5897">
            <w:pPr>
              <w:rPr>
                <w:rFonts w:ascii="Arial" w:hAnsi="Arial" w:cs="Arial"/>
                <w:sz w:val="20"/>
                <w:szCs w:val="20"/>
              </w:rPr>
            </w:pPr>
            <w:r w:rsidRPr="00946A42">
              <w:rPr>
                <w:rFonts w:ascii="Arial" w:hAnsi="Arial" w:cs="Arial"/>
                <w:sz w:val="20"/>
                <w:szCs w:val="20"/>
              </w:rPr>
              <w:t>GTLS reserves the right to review these terms and conditions at any time. If, following any such review, there is to be any change to these terms and conditions, then that change will take effect from the date on which GTLS notifies the Customer of such change.</w:t>
            </w:r>
          </w:p>
        </w:tc>
      </w:tr>
      <w:tr w:rsidR="000A5897" w:rsidRPr="00946A42" w14:paraId="428CF14A" w14:textId="77777777" w:rsidTr="00946A42">
        <w:tc>
          <w:tcPr>
            <w:tcW w:w="717" w:type="dxa"/>
          </w:tcPr>
          <w:p w14:paraId="10B620DE" w14:textId="00E961B8" w:rsidR="000A5897" w:rsidRPr="00946A42" w:rsidRDefault="000A5897" w:rsidP="000A5897">
            <w:pPr>
              <w:rPr>
                <w:rFonts w:ascii="Arial" w:hAnsi="Arial" w:cs="Arial"/>
                <w:sz w:val="20"/>
                <w:szCs w:val="20"/>
              </w:rPr>
            </w:pPr>
            <w:r w:rsidRPr="00946A42">
              <w:rPr>
                <w:rFonts w:ascii="Arial" w:hAnsi="Arial" w:cs="Arial"/>
                <w:sz w:val="20"/>
                <w:szCs w:val="20"/>
              </w:rPr>
              <w:t>23.7</w:t>
            </w:r>
          </w:p>
        </w:tc>
        <w:tc>
          <w:tcPr>
            <w:tcW w:w="9739" w:type="dxa"/>
            <w:gridSpan w:val="2"/>
          </w:tcPr>
          <w:p w14:paraId="36179A73" w14:textId="64374CDE" w:rsidR="000A5897" w:rsidRPr="00946A42" w:rsidRDefault="000A5897" w:rsidP="000A5897">
            <w:pPr>
              <w:rPr>
                <w:rFonts w:ascii="Arial" w:hAnsi="Arial" w:cs="Arial"/>
                <w:sz w:val="20"/>
                <w:szCs w:val="20"/>
              </w:rPr>
            </w:pPr>
            <w:r w:rsidRPr="00946A42">
              <w:rPr>
                <w:rFonts w:ascii="Arial" w:hAnsi="Arial" w:cs="Arial"/>
                <w:sz w:val="20"/>
                <w:szCs w:val="20"/>
              </w:rPr>
              <w:t>Neither party shall be liable for any default due to any act of God, war, terrorism, strike, lock-out, industrial action, fire, flood, drought, storm or other event beyond the reasonable control of either party.</w:t>
            </w:r>
          </w:p>
        </w:tc>
      </w:tr>
      <w:tr w:rsidR="000A5897" w:rsidRPr="00946A42" w14:paraId="29467543" w14:textId="77777777" w:rsidTr="00946A42">
        <w:tc>
          <w:tcPr>
            <w:tcW w:w="717" w:type="dxa"/>
          </w:tcPr>
          <w:p w14:paraId="3411709C" w14:textId="0678C007" w:rsidR="000A5897" w:rsidRPr="00946A42" w:rsidRDefault="000A5897" w:rsidP="000A5897">
            <w:pPr>
              <w:rPr>
                <w:rFonts w:ascii="Arial" w:hAnsi="Arial" w:cs="Arial"/>
                <w:sz w:val="20"/>
                <w:szCs w:val="20"/>
              </w:rPr>
            </w:pPr>
            <w:r w:rsidRPr="00946A42">
              <w:rPr>
                <w:rFonts w:ascii="Arial" w:hAnsi="Arial" w:cs="Arial"/>
                <w:sz w:val="20"/>
                <w:szCs w:val="20"/>
              </w:rPr>
              <w:t>23.8</w:t>
            </w:r>
          </w:p>
        </w:tc>
        <w:tc>
          <w:tcPr>
            <w:tcW w:w="9739" w:type="dxa"/>
            <w:gridSpan w:val="2"/>
          </w:tcPr>
          <w:p w14:paraId="1C19EA83" w14:textId="35CE4549" w:rsidR="000A5897" w:rsidRPr="00946A42" w:rsidRDefault="000A5897" w:rsidP="000A5897">
            <w:pPr>
              <w:rPr>
                <w:rFonts w:ascii="Arial" w:hAnsi="Arial" w:cs="Arial"/>
                <w:sz w:val="20"/>
                <w:szCs w:val="20"/>
              </w:rPr>
            </w:pPr>
            <w:r w:rsidRPr="00946A42">
              <w:rPr>
                <w:rFonts w:ascii="Arial" w:hAnsi="Arial" w:cs="Arial"/>
                <w:sz w:val="20"/>
                <w:szCs w:val="20"/>
              </w:rPr>
              <w:t>The terms and conditions set out herein shall prevail over the terms and conditions set out in any document used by the Customer, the owner or any other person having an interest in the Goods and purporting to have a contractual effect.</w:t>
            </w:r>
          </w:p>
        </w:tc>
      </w:tr>
      <w:tr w:rsidR="000A5897" w:rsidRPr="00946A42" w14:paraId="58B778A5" w14:textId="77777777" w:rsidTr="00946A42">
        <w:tc>
          <w:tcPr>
            <w:tcW w:w="717" w:type="dxa"/>
          </w:tcPr>
          <w:p w14:paraId="0F0D64BC" w14:textId="14CCDC5D" w:rsidR="000A5897" w:rsidRPr="00946A42" w:rsidRDefault="000A5897" w:rsidP="000A5897">
            <w:pPr>
              <w:rPr>
                <w:rFonts w:ascii="Arial" w:hAnsi="Arial" w:cs="Arial"/>
                <w:sz w:val="20"/>
                <w:szCs w:val="20"/>
              </w:rPr>
            </w:pPr>
            <w:r w:rsidRPr="00946A42">
              <w:rPr>
                <w:rFonts w:ascii="Arial" w:hAnsi="Arial" w:cs="Arial"/>
                <w:sz w:val="20"/>
                <w:szCs w:val="20"/>
              </w:rPr>
              <w:t>23.9</w:t>
            </w:r>
          </w:p>
        </w:tc>
        <w:tc>
          <w:tcPr>
            <w:tcW w:w="9739" w:type="dxa"/>
            <w:gridSpan w:val="2"/>
          </w:tcPr>
          <w:p w14:paraId="0FDE2829" w14:textId="70A17E40" w:rsidR="000A5897" w:rsidRPr="00946A42" w:rsidRDefault="000A5897" w:rsidP="000A5897">
            <w:pPr>
              <w:rPr>
                <w:rFonts w:ascii="Arial" w:hAnsi="Arial" w:cs="Arial"/>
                <w:sz w:val="20"/>
                <w:szCs w:val="20"/>
              </w:rPr>
            </w:pPr>
            <w:r w:rsidRPr="00946A42">
              <w:rPr>
                <w:rFonts w:ascii="Arial" w:hAnsi="Arial" w:cs="Arial"/>
                <w:sz w:val="20"/>
                <w:szCs w:val="20"/>
              </w:rPr>
              <w:t>The failure by GTLS to enforce any provision of these terms and conditions shall not be treated as a waiver of that provision, nor shall it affect GTLS’s right to subsequently enforce that provision.</w:t>
            </w:r>
          </w:p>
        </w:tc>
      </w:tr>
      <w:tr w:rsidR="000A5897" w:rsidRPr="00946A42" w14:paraId="34DEEF34" w14:textId="77777777" w:rsidTr="001E06AD">
        <w:tc>
          <w:tcPr>
            <w:tcW w:w="10456" w:type="dxa"/>
            <w:gridSpan w:val="3"/>
            <w:shd w:val="clear" w:color="auto" w:fill="CABE73"/>
          </w:tcPr>
          <w:p w14:paraId="13C2D7D6" w14:textId="492B74CB" w:rsidR="000A5897" w:rsidRPr="00946A42" w:rsidRDefault="000A5897" w:rsidP="000A5897">
            <w:pPr>
              <w:jc w:val="center"/>
              <w:rPr>
                <w:rFonts w:ascii="Arial" w:hAnsi="Arial" w:cs="Arial"/>
                <w:b/>
                <w:bCs/>
                <w:sz w:val="20"/>
                <w:szCs w:val="20"/>
              </w:rPr>
            </w:pPr>
            <w:r w:rsidRPr="00946A42">
              <w:rPr>
                <w:rFonts w:ascii="Arial" w:hAnsi="Arial" w:cs="Arial"/>
                <w:b/>
                <w:bCs/>
                <w:sz w:val="20"/>
                <w:szCs w:val="20"/>
              </w:rPr>
              <w:t>Gold Tiger Logistics Solutions Pty Ltd – Privacy Policy</w:t>
            </w:r>
          </w:p>
        </w:tc>
      </w:tr>
      <w:tr w:rsidR="000A5897" w:rsidRPr="00946A42" w14:paraId="31156C7A" w14:textId="77777777" w:rsidTr="00281DEF">
        <w:tc>
          <w:tcPr>
            <w:tcW w:w="10456" w:type="dxa"/>
            <w:gridSpan w:val="3"/>
            <w:tcBorders>
              <w:bottom w:val="single" w:sz="4" w:space="0" w:color="auto"/>
            </w:tcBorders>
          </w:tcPr>
          <w:p w14:paraId="4D26138C" w14:textId="77777777" w:rsidR="000A5897" w:rsidRPr="00946A42" w:rsidRDefault="000A5897" w:rsidP="000A5897">
            <w:pPr>
              <w:rPr>
                <w:rFonts w:ascii="Arial" w:hAnsi="Arial" w:cs="Arial"/>
                <w:b/>
                <w:sz w:val="20"/>
                <w:szCs w:val="20"/>
              </w:rPr>
            </w:pPr>
            <w:r w:rsidRPr="00946A42">
              <w:rPr>
                <w:rFonts w:ascii="Arial" w:hAnsi="Arial" w:cs="Arial"/>
                <w:b/>
                <w:sz w:val="20"/>
                <w:szCs w:val="20"/>
              </w:rPr>
              <w:t>Gold Tiger Logistics Solutions Privacy Policy</w:t>
            </w:r>
          </w:p>
          <w:p w14:paraId="0B365287" w14:textId="77777777" w:rsidR="000A5897" w:rsidRDefault="000A5897" w:rsidP="000A5897">
            <w:pPr>
              <w:pStyle w:val="ListParagraph"/>
              <w:numPr>
                <w:ilvl w:val="0"/>
                <w:numId w:val="1"/>
              </w:numPr>
              <w:rPr>
                <w:rFonts w:ascii="Arial" w:hAnsi="Arial" w:cs="Arial"/>
                <w:sz w:val="20"/>
                <w:szCs w:val="20"/>
              </w:rPr>
            </w:pPr>
            <w:r w:rsidRPr="00946A42">
              <w:rPr>
                <w:rFonts w:ascii="Arial" w:hAnsi="Arial" w:cs="Arial"/>
                <w:sz w:val="20"/>
                <w:szCs w:val="20"/>
              </w:rPr>
              <w:t>GTLS is committed to providing you with the best possible customer service experience. GTLS is bound by the Privacy Act 1988 (</w:t>
            </w:r>
            <w:proofErr w:type="spellStart"/>
            <w:r w:rsidRPr="00946A42">
              <w:rPr>
                <w:rFonts w:ascii="Arial" w:hAnsi="Arial" w:cs="Arial"/>
                <w:sz w:val="20"/>
                <w:szCs w:val="20"/>
              </w:rPr>
              <w:t>Crh</w:t>
            </w:r>
            <w:proofErr w:type="spellEnd"/>
            <w:r w:rsidRPr="00946A42">
              <w:rPr>
                <w:rFonts w:ascii="Arial" w:hAnsi="Arial" w:cs="Arial"/>
                <w:sz w:val="20"/>
                <w:szCs w:val="20"/>
              </w:rPr>
              <w:t>), which sets out a number of principles concerning the privacy of individuals.</w:t>
            </w:r>
          </w:p>
          <w:p w14:paraId="07B16E75" w14:textId="77777777" w:rsidR="000A5897" w:rsidRDefault="000A5897" w:rsidP="000A5897">
            <w:pPr>
              <w:rPr>
                <w:rFonts w:ascii="Arial" w:hAnsi="Arial" w:cs="Arial"/>
                <w:sz w:val="20"/>
                <w:szCs w:val="20"/>
              </w:rPr>
            </w:pPr>
          </w:p>
          <w:p w14:paraId="2A4EEE37" w14:textId="46AD76C0" w:rsidR="000A5897" w:rsidRPr="005E2333" w:rsidRDefault="000A5897" w:rsidP="000A5897">
            <w:pPr>
              <w:rPr>
                <w:rFonts w:ascii="Arial" w:hAnsi="Arial" w:cs="Arial"/>
                <w:sz w:val="20"/>
                <w:szCs w:val="20"/>
              </w:rPr>
            </w:pPr>
          </w:p>
        </w:tc>
      </w:tr>
      <w:tr w:rsidR="000A5897" w:rsidRPr="00946A42" w14:paraId="6E21622A" w14:textId="77777777" w:rsidTr="00281DEF">
        <w:tc>
          <w:tcPr>
            <w:tcW w:w="10456" w:type="dxa"/>
            <w:gridSpan w:val="3"/>
            <w:tcBorders>
              <w:bottom w:val="single" w:sz="4" w:space="0" w:color="auto"/>
            </w:tcBorders>
          </w:tcPr>
          <w:p w14:paraId="7C66DF28" w14:textId="77777777" w:rsidR="000A5897" w:rsidRPr="00946A42" w:rsidRDefault="000A5897" w:rsidP="000A5897">
            <w:pPr>
              <w:rPr>
                <w:rFonts w:ascii="Arial" w:hAnsi="Arial" w:cs="Arial"/>
                <w:b/>
                <w:sz w:val="20"/>
                <w:szCs w:val="20"/>
              </w:rPr>
            </w:pPr>
            <w:r w:rsidRPr="00946A42">
              <w:rPr>
                <w:rFonts w:ascii="Arial" w:hAnsi="Arial" w:cs="Arial"/>
                <w:b/>
                <w:sz w:val="20"/>
                <w:szCs w:val="20"/>
              </w:rPr>
              <w:t>Collection of your personal information</w:t>
            </w:r>
          </w:p>
          <w:p w14:paraId="4619FD90" w14:textId="57E0D42F" w:rsidR="000A5897" w:rsidRPr="00946A42" w:rsidRDefault="000A5897" w:rsidP="000A5897">
            <w:pPr>
              <w:pStyle w:val="ListParagraph"/>
              <w:numPr>
                <w:ilvl w:val="0"/>
                <w:numId w:val="2"/>
              </w:numPr>
              <w:rPr>
                <w:rFonts w:ascii="Arial" w:hAnsi="Arial" w:cs="Arial"/>
                <w:b/>
                <w:sz w:val="20"/>
                <w:szCs w:val="20"/>
              </w:rPr>
            </w:pPr>
            <w:r w:rsidRPr="00946A42">
              <w:rPr>
                <w:rFonts w:ascii="Arial" w:hAnsi="Arial" w:cs="Arial"/>
                <w:sz w:val="20"/>
                <w:szCs w:val="20"/>
              </w:rPr>
              <w:t>There are many aspects of the site which can be viewed without providing personal information, however, for access to future GTLS customer support features you are required to submit personally identifiable information. This may include but not be limited to a unique username and password, or provide sensitive information in the recovery of your lost password.</w:t>
            </w:r>
          </w:p>
        </w:tc>
      </w:tr>
      <w:tr w:rsidR="000A5897" w:rsidRPr="00946A42" w14:paraId="16E4550B" w14:textId="77777777" w:rsidTr="00281DEF">
        <w:tc>
          <w:tcPr>
            <w:tcW w:w="10456" w:type="dxa"/>
            <w:gridSpan w:val="3"/>
            <w:tcBorders>
              <w:bottom w:val="single" w:sz="4" w:space="0" w:color="auto"/>
            </w:tcBorders>
          </w:tcPr>
          <w:p w14:paraId="2BA94175" w14:textId="77777777" w:rsidR="000A5897" w:rsidRPr="00946A42" w:rsidRDefault="000A5897" w:rsidP="000A5897">
            <w:pPr>
              <w:rPr>
                <w:rFonts w:ascii="Arial" w:hAnsi="Arial" w:cs="Arial"/>
                <w:b/>
                <w:sz w:val="20"/>
                <w:szCs w:val="20"/>
              </w:rPr>
            </w:pPr>
            <w:r w:rsidRPr="00946A42">
              <w:rPr>
                <w:rFonts w:ascii="Arial" w:hAnsi="Arial" w:cs="Arial"/>
                <w:b/>
                <w:sz w:val="20"/>
                <w:szCs w:val="20"/>
              </w:rPr>
              <w:lastRenderedPageBreak/>
              <w:t>Sharing of your personal information.</w:t>
            </w:r>
          </w:p>
          <w:p w14:paraId="06E19380" w14:textId="02CCECAC" w:rsidR="000A5897" w:rsidRPr="00946A42" w:rsidRDefault="000A5897" w:rsidP="000A5897">
            <w:pPr>
              <w:pStyle w:val="ListParagraph"/>
              <w:numPr>
                <w:ilvl w:val="0"/>
                <w:numId w:val="3"/>
              </w:numPr>
              <w:rPr>
                <w:rFonts w:ascii="Arial" w:hAnsi="Arial" w:cs="Arial"/>
                <w:bCs/>
                <w:sz w:val="20"/>
                <w:szCs w:val="20"/>
              </w:rPr>
            </w:pPr>
            <w:r w:rsidRPr="00946A42">
              <w:rPr>
                <w:rFonts w:ascii="Arial" w:hAnsi="Arial" w:cs="Arial"/>
                <w:bCs/>
                <w:sz w:val="20"/>
                <w:szCs w:val="20"/>
              </w:rPr>
              <w:t>We may occasionally hire other companies to provide services on our behalf, including but not limited to handling customer support enquiries, processing transactions or customer freight shipping. Those companies will be permitted to obtain only the personal information they need to deliver the service. GTLS takes reasonable steps to ensure that these Organisations are bound by confidentiality and privacy obligations in relation to the protection of your personal information.</w:t>
            </w:r>
          </w:p>
        </w:tc>
      </w:tr>
      <w:tr w:rsidR="000A5897" w:rsidRPr="00946A42" w14:paraId="07C10390" w14:textId="77777777" w:rsidTr="00281DEF">
        <w:tc>
          <w:tcPr>
            <w:tcW w:w="10456" w:type="dxa"/>
            <w:gridSpan w:val="3"/>
            <w:tcBorders>
              <w:bottom w:val="single" w:sz="4" w:space="0" w:color="auto"/>
            </w:tcBorders>
          </w:tcPr>
          <w:p w14:paraId="4F8E3667" w14:textId="77777777" w:rsidR="000A5897" w:rsidRPr="00946A42" w:rsidRDefault="000A5897" w:rsidP="000A5897">
            <w:pPr>
              <w:rPr>
                <w:rFonts w:ascii="Arial" w:hAnsi="Arial" w:cs="Arial"/>
                <w:b/>
                <w:sz w:val="20"/>
                <w:szCs w:val="20"/>
              </w:rPr>
            </w:pPr>
            <w:r w:rsidRPr="00946A42">
              <w:rPr>
                <w:rFonts w:ascii="Arial" w:hAnsi="Arial" w:cs="Arial"/>
                <w:b/>
                <w:sz w:val="20"/>
                <w:szCs w:val="20"/>
              </w:rPr>
              <w:t>Use of your personal information</w:t>
            </w:r>
          </w:p>
          <w:p w14:paraId="1236D9CB" w14:textId="77777777" w:rsidR="000A5897" w:rsidRPr="00946A42" w:rsidRDefault="000A5897" w:rsidP="000A5897">
            <w:pPr>
              <w:pStyle w:val="ListParagraph"/>
              <w:numPr>
                <w:ilvl w:val="0"/>
                <w:numId w:val="4"/>
              </w:numPr>
              <w:rPr>
                <w:rFonts w:ascii="Arial" w:hAnsi="Arial" w:cs="Arial"/>
                <w:sz w:val="20"/>
                <w:szCs w:val="20"/>
              </w:rPr>
            </w:pPr>
            <w:r w:rsidRPr="00946A42">
              <w:rPr>
                <w:rFonts w:ascii="Arial" w:hAnsi="Arial" w:cs="Arial"/>
                <w:sz w:val="20"/>
                <w:szCs w:val="20"/>
              </w:rPr>
              <w:t>For each visitor to reach the site, we expressively collect the following non-personally identifiable information, including but not limited to browser type, version and language, operating system, pages viewed while browsing the Site, page access times and referring website address.</w:t>
            </w:r>
          </w:p>
          <w:p w14:paraId="0B5842C3" w14:textId="77777777" w:rsidR="000A5897" w:rsidRPr="00946A42" w:rsidRDefault="000A5897" w:rsidP="000A5897">
            <w:pPr>
              <w:pStyle w:val="ListParagraph"/>
              <w:numPr>
                <w:ilvl w:val="0"/>
                <w:numId w:val="4"/>
              </w:numPr>
              <w:rPr>
                <w:rFonts w:ascii="Arial" w:hAnsi="Arial" w:cs="Arial"/>
                <w:sz w:val="20"/>
                <w:szCs w:val="20"/>
              </w:rPr>
            </w:pPr>
            <w:r w:rsidRPr="00946A42">
              <w:rPr>
                <w:rFonts w:ascii="Arial" w:hAnsi="Arial" w:cs="Arial"/>
                <w:sz w:val="20"/>
                <w:szCs w:val="20"/>
              </w:rPr>
              <w:t>This collected information is used solely internally for the purpose of gauging visitor traffic, trends and delivering personalised content to you while you are at this Site.</w:t>
            </w:r>
          </w:p>
          <w:p w14:paraId="5B90C080" w14:textId="77777777" w:rsidR="000A5897" w:rsidRPr="00946A42" w:rsidRDefault="000A5897" w:rsidP="000A5897">
            <w:pPr>
              <w:pStyle w:val="ListParagraph"/>
              <w:numPr>
                <w:ilvl w:val="0"/>
                <w:numId w:val="4"/>
              </w:numPr>
              <w:rPr>
                <w:rFonts w:ascii="Arial" w:hAnsi="Arial" w:cs="Arial"/>
                <w:sz w:val="20"/>
                <w:szCs w:val="20"/>
              </w:rPr>
            </w:pPr>
            <w:r w:rsidRPr="00946A42">
              <w:rPr>
                <w:rFonts w:ascii="Arial" w:hAnsi="Arial" w:cs="Arial"/>
                <w:sz w:val="20"/>
                <w:szCs w:val="20"/>
              </w:rPr>
              <w:t xml:space="preserve">From time to time, we may use customer information for new, unanticipated uses not previously disclosed in our privacy notice. If our information practices change at some time in the </w:t>
            </w:r>
            <w:proofErr w:type="gramStart"/>
            <w:r w:rsidRPr="00946A42">
              <w:rPr>
                <w:rFonts w:ascii="Arial" w:hAnsi="Arial" w:cs="Arial"/>
                <w:sz w:val="20"/>
                <w:szCs w:val="20"/>
              </w:rPr>
              <w:t>future</w:t>
            </w:r>
            <w:proofErr w:type="gramEnd"/>
            <w:r w:rsidRPr="00946A42">
              <w:rPr>
                <w:rFonts w:ascii="Arial" w:hAnsi="Arial" w:cs="Arial"/>
                <w:sz w:val="20"/>
                <w:szCs w:val="20"/>
              </w:rPr>
              <w:t xml:space="preserve"> we will use for these new purposes only, data collected from the time of the policy change forward will adhere to our updated practices.</w:t>
            </w:r>
          </w:p>
          <w:p w14:paraId="509F3BAC" w14:textId="691EBEF6" w:rsidR="000A5897" w:rsidRPr="00946A42" w:rsidRDefault="000A5897" w:rsidP="000A5897">
            <w:pPr>
              <w:rPr>
                <w:rFonts w:ascii="Arial" w:hAnsi="Arial" w:cs="Arial"/>
                <w:b/>
                <w:sz w:val="20"/>
                <w:szCs w:val="20"/>
              </w:rPr>
            </w:pPr>
          </w:p>
        </w:tc>
      </w:tr>
      <w:tr w:rsidR="000A5897" w:rsidRPr="00946A42" w14:paraId="5FFB1CEB" w14:textId="77777777" w:rsidTr="00281DEF">
        <w:tc>
          <w:tcPr>
            <w:tcW w:w="10456" w:type="dxa"/>
            <w:gridSpan w:val="3"/>
            <w:tcBorders>
              <w:bottom w:val="single" w:sz="4" w:space="0" w:color="auto"/>
            </w:tcBorders>
          </w:tcPr>
          <w:p w14:paraId="158EB0F8" w14:textId="77777777" w:rsidR="000A5897" w:rsidRPr="00946A42" w:rsidRDefault="000A5897" w:rsidP="000A5897">
            <w:pPr>
              <w:rPr>
                <w:rFonts w:ascii="Arial" w:hAnsi="Arial" w:cs="Arial"/>
                <w:b/>
                <w:sz w:val="20"/>
                <w:szCs w:val="20"/>
              </w:rPr>
            </w:pPr>
            <w:r w:rsidRPr="00946A42">
              <w:rPr>
                <w:rFonts w:ascii="Arial" w:hAnsi="Arial" w:cs="Arial"/>
                <w:b/>
                <w:sz w:val="20"/>
                <w:szCs w:val="20"/>
              </w:rPr>
              <w:t>Changes to this Privacy Policy</w:t>
            </w:r>
          </w:p>
          <w:p w14:paraId="6413A057" w14:textId="2C5E1B74" w:rsidR="000A5897" w:rsidRPr="00946A42" w:rsidRDefault="000A5897" w:rsidP="000A5897">
            <w:pPr>
              <w:pStyle w:val="ListParagraph"/>
              <w:numPr>
                <w:ilvl w:val="0"/>
                <w:numId w:val="5"/>
              </w:numPr>
              <w:rPr>
                <w:rFonts w:ascii="Arial" w:hAnsi="Arial" w:cs="Arial"/>
                <w:b/>
                <w:sz w:val="20"/>
                <w:szCs w:val="20"/>
              </w:rPr>
            </w:pPr>
            <w:r w:rsidRPr="00946A42">
              <w:rPr>
                <w:rFonts w:ascii="Arial" w:hAnsi="Arial" w:cs="Arial"/>
                <w:sz w:val="20"/>
                <w:szCs w:val="20"/>
              </w:rPr>
              <w:t>GTLS reserves the right to make amendments to this Privacy Policy at any time. If you have objections to the Privacy Policy, you should not access or use the Site.</w:t>
            </w:r>
          </w:p>
        </w:tc>
      </w:tr>
      <w:tr w:rsidR="000A5897" w:rsidRPr="00946A42" w14:paraId="73F4EBEA" w14:textId="77777777" w:rsidTr="00281DEF">
        <w:tc>
          <w:tcPr>
            <w:tcW w:w="10456" w:type="dxa"/>
            <w:gridSpan w:val="3"/>
            <w:tcBorders>
              <w:bottom w:val="single" w:sz="4" w:space="0" w:color="auto"/>
            </w:tcBorders>
          </w:tcPr>
          <w:p w14:paraId="11A0626C" w14:textId="77777777" w:rsidR="000A5897" w:rsidRPr="00946A42" w:rsidRDefault="000A5897" w:rsidP="000A5897">
            <w:pPr>
              <w:rPr>
                <w:rFonts w:ascii="Arial" w:hAnsi="Arial" w:cs="Arial"/>
                <w:b/>
                <w:sz w:val="20"/>
                <w:szCs w:val="20"/>
              </w:rPr>
            </w:pPr>
            <w:r w:rsidRPr="00946A42">
              <w:rPr>
                <w:rFonts w:ascii="Arial" w:hAnsi="Arial" w:cs="Arial"/>
                <w:b/>
                <w:sz w:val="20"/>
                <w:szCs w:val="20"/>
              </w:rPr>
              <w:t>Accessing Your Personal Information</w:t>
            </w:r>
          </w:p>
          <w:p w14:paraId="625863AE" w14:textId="589E5E6E" w:rsidR="000A5897" w:rsidRPr="00946A42" w:rsidRDefault="000A5897" w:rsidP="000A5897">
            <w:pPr>
              <w:pStyle w:val="ListParagraph"/>
              <w:numPr>
                <w:ilvl w:val="0"/>
                <w:numId w:val="25"/>
              </w:numPr>
              <w:rPr>
                <w:rFonts w:ascii="Arial" w:hAnsi="Arial" w:cs="Arial"/>
                <w:bCs/>
                <w:sz w:val="20"/>
                <w:szCs w:val="20"/>
              </w:rPr>
            </w:pPr>
            <w:r w:rsidRPr="00946A42">
              <w:rPr>
                <w:rFonts w:ascii="Arial" w:hAnsi="Arial" w:cs="Arial"/>
                <w:bCs/>
                <w:sz w:val="20"/>
                <w:szCs w:val="20"/>
              </w:rPr>
              <w:t>You have a right to access your personal information, subject to exceptions allowed by law. If you would like to do so, please let us know. You may be required to put your request in writing for security reasons. GTLS reserves the right to charge a fee for searching for, and providing access to, your information on a per request basis.</w:t>
            </w:r>
          </w:p>
        </w:tc>
      </w:tr>
      <w:tr w:rsidR="000A5897" w:rsidRPr="00946A42" w14:paraId="45080E35" w14:textId="77777777" w:rsidTr="00281DEF">
        <w:tc>
          <w:tcPr>
            <w:tcW w:w="10456" w:type="dxa"/>
            <w:gridSpan w:val="3"/>
            <w:tcBorders>
              <w:bottom w:val="single" w:sz="4" w:space="0" w:color="auto"/>
            </w:tcBorders>
          </w:tcPr>
          <w:p w14:paraId="6F2E8610" w14:textId="77777777" w:rsidR="000A5897" w:rsidRPr="00946A42" w:rsidRDefault="000A5897" w:rsidP="000A5897">
            <w:pPr>
              <w:rPr>
                <w:rFonts w:ascii="Arial" w:hAnsi="Arial" w:cs="Arial"/>
                <w:b/>
                <w:sz w:val="20"/>
                <w:szCs w:val="20"/>
              </w:rPr>
            </w:pPr>
            <w:r w:rsidRPr="00946A42">
              <w:rPr>
                <w:rFonts w:ascii="Arial" w:hAnsi="Arial" w:cs="Arial"/>
                <w:b/>
                <w:sz w:val="20"/>
                <w:szCs w:val="20"/>
              </w:rPr>
              <w:t>Contacting us</w:t>
            </w:r>
          </w:p>
          <w:p w14:paraId="3F91521E" w14:textId="6251C4B1" w:rsidR="000A5897" w:rsidRPr="00946A42" w:rsidRDefault="000A5897" w:rsidP="000A5897">
            <w:pPr>
              <w:pStyle w:val="ListParagraph"/>
              <w:numPr>
                <w:ilvl w:val="0"/>
                <w:numId w:val="6"/>
              </w:numPr>
              <w:rPr>
                <w:rFonts w:ascii="Arial" w:hAnsi="Arial" w:cs="Arial"/>
                <w:b/>
                <w:sz w:val="20"/>
                <w:szCs w:val="20"/>
              </w:rPr>
            </w:pPr>
            <w:r w:rsidRPr="00946A42">
              <w:rPr>
                <w:rFonts w:ascii="Arial" w:hAnsi="Arial" w:cs="Arial"/>
                <w:sz w:val="20"/>
                <w:szCs w:val="20"/>
              </w:rPr>
              <w:t xml:space="preserve">Gold Tiger Logistics Solutions welcomes your comments regarding this Privacy Policy. If you have any questions about this Privacy Policy and would like further information, please contact our Managing Director by email </w:t>
            </w:r>
            <w:hyperlink r:id="rId8">
              <w:r w:rsidRPr="00946A42">
                <w:rPr>
                  <w:rFonts w:ascii="Arial" w:hAnsi="Arial" w:cs="Arial"/>
                  <w:color w:val="006FC0"/>
                  <w:sz w:val="20"/>
                  <w:szCs w:val="20"/>
                  <w:u w:val="single" w:color="006FC0"/>
                </w:rPr>
                <w:t>imad@gtls.com.au</w:t>
              </w:r>
              <w:r w:rsidRPr="00946A42">
                <w:rPr>
                  <w:rFonts w:ascii="Arial" w:hAnsi="Arial" w:cs="Arial"/>
                  <w:sz w:val="20"/>
                  <w:szCs w:val="20"/>
                </w:rPr>
                <w:t>.</w:t>
              </w:r>
            </w:hyperlink>
          </w:p>
        </w:tc>
      </w:tr>
    </w:tbl>
    <w:p w14:paraId="12EE2F99" w14:textId="7061E900" w:rsidR="00846145" w:rsidRPr="00946A42" w:rsidRDefault="00846145" w:rsidP="00577438">
      <w:pPr>
        <w:rPr>
          <w:rFonts w:ascii="Arial" w:hAnsi="Arial" w:cs="Arial"/>
          <w:sz w:val="20"/>
          <w:szCs w:val="20"/>
        </w:rPr>
      </w:pPr>
    </w:p>
    <w:sectPr w:rsidR="00846145" w:rsidRPr="00946A42" w:rsidSect="00F6112A">
      <w:headerReference w:type="default" r:id="rId9"/>
      <w:footerReference w:type="default" r:id="rId10"/>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88021" w14:textId="77777777" w:rsidR="009146DB" w:rsidRDefault="009146DB" w:rsidP="00F6112A">
      <w:pPr>
        <w:spacing w:after="0" w:line="240" w:lineRule="auto"/>
      </w:pPr>
      <w:r>
        <w:separator/>
      </w:r>
    </w:p>
  </w:endnote>
  <w:endnote w:type="continuationSeparator" w:id="0">
    <w:p w14:paraId="60982EA9" w14:textId="77777777" w:rsidR="009146DB" w:rsidRDefault="009146DB" w:rsidP="00F61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E5DC1" w14:textId="25C158A6" w:rsidR="00F6112A" w:rsidRDefault="001B6CB1" w:rsidP="007A2423">
    <w:pPr>
      <w:pStyle w:val="Footer"/>
      <w:tabs>
        <w:tab w:val="center" w:pos="5233"/>
        <w:tab w:val="left" w:pos="9465"/>
      </w:tabs>
      <w:jc w:val="right"/>
    </w:pPr>
    <w:r>
      <w:tab/>
      <w:t>Gold Tiger Logistics Solutions, 3B Inglis Road, Ingleburn, NSW, 2565</w:t>
    </w:r>
    <w:r>
      <w:tab/>
    </w:r>
    <w:r w:rsidR="007A2423">
      <w:t xml:space="preserve">                          Page  </w:t>
    </w:r>
    <w:r>
      <w:fldChar w:fldCharType="begin"/>
    </w:r>
    <w:r>
      <w:instrText xml:space="preserve"> PAGE  \* Arabic  \* MERGEFORMAT </w:instrText>
    </w:r>
    <w:r>
      <w:fldChar w:fldCharType="separate"/>
    </w:r>
    <w:r>
      <w:rPr>
        <w:noProof/>
      </w:rPr>
      <w:t>2</w:t>
    </w:r>
    <w:r>
      <w:fldChar w:fldCharType="end"/>
    </w:r>
    <w:r>
      <w:t xml:space="preserve"> of </w:t>
    </w:r>
    <w:fldSimple w:instr=" NUMPAGES  \* Arabic  \* MERGEFORMAT ">
      <w:r w:rsidR="007A2423">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8F455" w14:textId="77777777" w:rsidR="009146DB" w:rsidRDefault="009146DB" w:rsidP="00F6112A">
      <w:pPr>
        <w:spacing w:after="0" w:line="240" w:lineRule="auto"/>
      </w:pPr>
      <w:r>
        <w:separator/>
      </w:r>
    </w:p>
  </w:footnote>
  <w:footnote w:type="continuationSeparator" w:id="0">
    <w:p w14:paraId="63825E8C" w14:textId="77777777" w:rsidR="009146DB" w:rsidRDefault="009146DB" w:rsidP="00F611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7CE99" w14:textId="36B8DFB0" w:rsidR="00577438" w:rsidRDefault="003068DE" w:rsidP="00373850">
    <w:pPr>
      <w:pStyle w:val="TableParagraph"/>
      <w:spacing w:line="271" w:lineRule="auto"/>
      <w:ind w:left="448" w:right="6780"/>
      <w:rPr>
        <w:b/>
        <w:color w:val="808080"/>
        <w:sz w:val="20"/>
        <w:szCs w:val="20"/>
      </w:rPr>
    </w:pPr>
    <w:r w:rsidRPr="00D363CA">
      <w:rPr>
        <w:b/>
        <w:noProof/>
        <w:color w:val="808080"/>
        <w:sz w:val="20"/>
        <w:szCs w:val="20"/>
      </w:rPr>
      <w:drawing>
        <wp:anchor distT="0" distB="0" distL="114300" distR="114300" simplePos="0" relativeHeight="251660288" behindDoc="1" locked="0" layoutInCell="1" allowOverlap="1" wp14:anchorId="5E3A78D4" wp14:editId="04F966F1">
          <wp:simplePos x="0" y="0"/>
          <wp:positionH relativeFrom="column">
            <wp:posOffset>285115</wp:posOffset>
          </wp:positionH>
          <wp:positionV relativeFrom="paragraph">
            <wp:posOffset>7513</wp:posOffset>
          </wp:positionV>
          <wp:extent cx="1743075" cy="923925"/>
          <wp:effectExtent l="0" t="0" r="9525" b="9525"/>
          <wp:wrapTight wrapText="bothSides">
            <wp:wrapPolygon edited="0">
              <wp:start x="0" y="0"/>
              <wp:lineTo x="0" y="21377"/>
              <wp:lineTo x="21482" y="21377"/>
              <wp:lineTo x="214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tls new logo - Small.png"/>
                  <pic:cNvPicPr/>
                </pic:nvPicPr>
                <pic:blipFill>
                  <a:blip r:embed="rId1">
                    <a:extLst>
                      <a:ext uri="{28A0092B-C50C-407E-A947-70E740481C1C}">
                        <a14:useLocalDpi xmlns:a14="http://schemas.microsoft.com/office/drawing/2010/main" val="0"/>
                      </a:ext>
                    </a:extLst>
                  </a:blip>
                  <a:stretch>
                    <a:fillRect/>
                  </a:stretch>
                </pic:blipFill>
                <pic:spPr>
                  <a:xfrm>
                    <a:off x="0" y="0"/>
                    <a:ext cx="1743075" cy="923925"/>
                  </a:xfrm>
                  <a:prstGeom prst="rect">
                    <a:avLst/>
                  </a:prstGeom>
                </pic:spPr>
              </pic:pic>
            </a:graphicData>
          </a:graphic>
        </wp:anchor>
      </w:drawing>
    </w:r>
    <w:r w:rsidRPr="00D363CA">
      <w:rPr>
        <w:noProof/>
        <w:sz w:val="20"/>
        <w:szCs w:val="20"/>
      </w:rPr>
      <mc:AlternateContent>
        <mc:Choice Requires="wps">
          <w:drawing>
            <wp:anchor distT="45720" distB="45720" distL="114300" distR="114300" simplePos="0" relativeHeight="251659264" behindDoc="0" locked="0" layoutInCell="1" allowOverlap="1" wp14:anchorId="0A634244" wp14:editId="6D0682E8">
              <wp:simplePos x="0" y="0"/>
              <wp:positionH relativeFrom="margin">
                <wp:posOffset>3988051</wp:posOffset>
              </wp:positionH>
              <wp:positionV relativeFrom="page">
                <wp:posOffset>457200</wp:posOffset>
              </wp:positionV>
              <wp:extent cx="2630170" cy="737235"/>
              <wp:effectExtent l="0" t="0" r="2794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170" cy="737235"/>
                      </a:xfrm>
                      <a:prstGeom prst="rect">
                        <a:avLst/>
                      </a:prstGeom>
                      <a:solidFill>
                        <a:srgbClr val="CABE73"/>
                      </a:solidFill>
                      <a:ln w="9525">
                        <a:solidFill>
                          <a:srgbClr val="000000"/>
                        </a:solidFill>
                        <a:miter lim="800000"/>
                        <a:headEnd/>
                        <a:tailEnd/>
                      </a:ln>
                    </wps:spPr>
                    <wps:txbx>
                      <w:txbxContent>
                        <w:p w14:paraId="4AAAC653" w14:textId="77777777" w:rsidR="00B52970" w:rsidRDefault="00B52970" w:rsidP="00B52970">
                          <w:pPr>
                            <w:shd w:val="clear" w:color="auto" w:fill="CABE73"/>
                            <w:spacing w:after="0"/>
                            <w:jc w:val="center"/>
                            <w:rPr>
                              <w:b/>
                              <w:spacing w:val="10"/>
                              <w:sz w:val="32"/>
                              <w:szCs w:val="32"/>
                              <w:shd w:val="clear" w:color="auto" w:fill="CABE73"/>
                              <w14:shadow w14:blurRad="63500" w14:dist="50800" w14:dir="13500000" w14:sx="0" w14:sy="0" w14:kx="0" w14:ky="0" w14:algn="none">
                                <w14:srgbClr w14:val="000000">
                                  <w14:alpha w14:val="50000"/>
                                </w14:srgbClr>
                              </w14:shadow>
                              <w14:textOutline w14:w="9525" w14:cap="flat" w14:cmpd="sng" w14:algn="ctr">
                                <w14:noFill/>
                                <w14:prstDash w14:val="solid"/>
                                <w14:round/>
                              </w14:textOutline>
                            </w:rPr>
                          </w:pPr>
                          <w:r>
                            <w:rPr>
                              <w:b/>
                              <w:spacing w:val="10"/>
                              <w:sz w:val="32"/>
                              <w:szCs w:val="32"/>
                              <w:shd w:val="clear" w:color="auto" w:fill="CABE73"/>
                              <w14:shadow w14:blurRad="63500" w14:dist="50800" w14:dir="13500000" w14:sx="0" w14:sy="0" w14:kx="0" w14:ky="0" w14:algn="none">
                                <w14:srgbClr w14:val="000000">
                                  <w14:alpha w14:val="50000"/>
                                </w14:srgbClr>
                              </w14:shadow>
                              <w14:textOutline w14:w="9525" w14:cap="flat" w14:cmpd="sng" w14:algn="ctr">
                                <w14:noFill/>
                                <w14:prstDash w14:val="solid"/>
                                <w14:round/>
                              </w14:textOutline>
                            </w:rPr>
                            <w:t xml:space="preserve">TRADING </w:t>
                          </w:r>
                        </w:p>
                        <w:p w14:paraId="63E48ADE" w14:textId="79B25D1B" w:rsidR="00B52970" w:rsidRDefault="003068DE" w:rsidP="00B52970">
                          <w:pPr>
                            <w:shd w:val="clear" w:color="auto" w:fill="CABE73"/>
                            <w:spacing w:after="0"/>
                            <w:jc w:val="center"/>
                            <w:rPr>
                              <w:b/>
                              <w:spacing w:val="10"/>
                              <w:sz w:val="32"/>
                              <w:szCs w:val="32"/>
                              <w:shd w:val="clear" w:color="auto" w:fill="CABE73"/>
                              <w14:shadow w14:blurRad="63500" w14:dist="50800" w14:dir="13500000" w14:sx="0" w14:sy="0" w14:kx="0" w14:ky="0" w14:algn="none">
                                <w14:srgbClr w14:val="000000">
                                  <w14:alpha w14:val="50000"/>
                                </w14:srgbClr>
                              </w14:shadow>
                              <w14:textOutline w14:w="9525" w14:cap="flat" w14:cmpd="sng" w14:algn="ctr">
                                <w14:noFill/>
                                <w14:prstDash w14:val="solid"/>
                                <w14:round/>
                              </w14:textOutline>
                            </w:rPr>
                          </w:pPr>
                          <w:r w:rsidRPr="000E5A80">
                            <w:rPr>
                              <w:b/>
                              <w:spacing w:val="10"/>
                              <w:sz w:val="32"/>
                              <w:szCs w:val="32"/>
                              <w:shd w:val="clear" w:color="auto" w:fill="CABE73"/>
                              <w14:shadow w14:blurRad="63500" w14:dist="50800" w14:dir="13500000" w14:sx="0" w14:sy="0" w14:kx="0" w14:ky="0" w14:algn="none">
                                <w14:srgbClr w14:val="000000">
                                  <w14:alpha w14:val="50000"/>
                                </w14:srgbClr>
                              </w14:shadow>
                              <w14:textOutline w14:w="9525" w14:cap="flat" w14:cmpd="sng" w14:algn="ctr">
                                <w14:noFill/>
                                <w14:prstDash w14:val="solid"/>
                                <w14:round/>
                              </w14:textOutline>
                            </w:rPr>
                            <w:t>TERMS &amp; CONDITIONS &amp;</w:t>
                          </w:r>
                        </w:p>
                        <w:p w14:paraId="7997744A" w14:textId="13603521" w:rsidR="003068DE" w:rsidRPr="000E5A80" w:rsidRDefault="003068DE" w:rsidP="00B52970">
                          <w:pPr>
                            <w:shd w:val="clear" w:color="auto" w:fill="CABE73"/>
                            <w:spacing w:after="0"/>
                            <w:jc w:val="cente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E5A80">
                            <w:rPr>
                              <w:b/>
                              <w:spacing w:val="10"/>
                              <w:sz w:val="32"/>
                              <w:szCs w:val="32"/>
                              <w14:shadow w14:blurRad="63500" w14:dist="50800" w14:dir="13500000" w14:sx="0" w14:sy="0" w14:kx="0" w14:ky="0" w14:algn="none">
                                <w14:srgbClr w14:val="000000">
                                  <w14:alpha w14:val="50000"/>
                                </w14:srgbClr>
                              </w14:shadow>
                              <w14:textOutline w14:w="9525" w14:cap="flat" w14:cmpd="sng" w14:algn="ctr">
                                <w14:noFill/>
                                <w14:prstDash w14:val="solid"/>
                                <w14:round/>
                              </w14:textOutline>
                            </w:rPr>
                            <w:t xml:space="preserve"> </w:t>
                          </w:r>
                          <w:del w:id="16" w:author="Allison Stanfield" w:date="2020-12-23T07:08:00Z">
                            <w:r w:rsidRPr="000E5A80" w:rsidDel="00A6783A">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elText xml:space="preserve">PRIVARY </w:delText>
                            </w:r>
                          </w:del>
                          <w:ins w:id="17" w:author="Allison Stanfield" w:date="2020-12-23T07:08:00Z">
                            <w:r w:rsidR="00A6783A" w:rsidRPr="000E5A80">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PRIVA</w:t>
                            </w:r>
                            <w:r w:rsidR="00A6783A">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w:t>
                            </w:r>
                            <w:r w:rsidR="00A6783A" w:rsidRPr="000E5A80">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Y </w:t>
                            </w:r>
                          </w:ins>
                          <w:r w:rsidRPr="000E5A80">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POLICY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A634244" id="_x0000_t202" coordsize="21600,21600" o:spt="202" path="m,l,21600r21600,l21600,xe">
              <v:stroke joinstyle="miter"/>
              <v:path gradientshapeok="t" o:connecttype="rect"/>
            </v:shapetype>
            <v:shape id="Text Box 2" o:spid="_x0000_s1026" type="#_x0000_t202" style="position:absolute;left:0;text-align:left;margin-left:314pt;margin-top:36pt;width:207.1pt;height:58.05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" fillcolor="#cabe73">
              <v:textbox style="mso-fit-shape-to-text:t">
                <w:txbxContent>
                  <w:p w14:paraId="4AAAC653" w14:textId="77777777" w:rsidR="00B52970" w:rsidRDefault="00B52970" w:rsidP="00B52970">
                    <w:pPr>
                      <w:shd w:val="clear" w:color="auto" w:fill="CABE73"/>
                      <w:spacing w:after="0"/>
                      <w:jc w:val="center"/>
                      <w:rPr>
                        <w:b/>
                        <w:spacing w:val="10"/>
                        <w:sz w:val="32"/>
                        <w:szCs w:val="32"/>
                        <w:shd w:val="clear" w:color="auto" w:fill="CABE73"/>
                        <w14:shadow w14:blurRad="63500" w14:dist="50800" w14:dir="13500000" w14:sx="0" w14:sy="0" w14:kx="0" w14:ky="0" w14:algn="none">
                          <w14:srgbClr w14:val="000000">
                            <w14:alpha w14:val="50000"/>
                          </w14:srgbClr>
                        </w14:shadow>
                        <w14:textOutline w14:w="9525" w14:cap="flat" w14:cmpd="sng" w14:algn="ctr">
                          <w14:noFill/>
                          <w14:prstDash w14:val="solid"/>
                          <w14:round/>
                        </w14:textOutline>
                      </w:rPr>
                    </w:pPr>
                    <w:r>
                      <w:rPr>
                        <w:b/>
                        <w:spacing w:val="10"/>
                        <w:sz w:val="32"/>
                        <w:szCs w:val="32"/>
                        <w:shd w:val="clear" w:color="auto" w:fill="CABE73"/>
                        <w14:shadow w14:blurRad="63500" w14:dist="50800" w14:dir="13500000" w14:sx="0" w14:sy="0" w14:kx="0" w14:ky="0" w14:algn="none">
                          <w14:srgbClr w14:val="000000">
                            <w14:alpha w14:val="50000"/>
                          </w14:srgbClr>
                        </w14:shadow>
                        <w14:textOutline w14:w="9525" w14:cap="flat" w14:cmpd="sng" w14:algn="ctr">
                          <w14:noFill/>
                          <w14:prstDash w14:val="solid"/>
                          <w14:round/>
                        </w14:textOutline>
                      </w:rPr>
                      <w:t xml:space="preserve">TRADING </w:t>
                    </w:r>
                  </w:p>
                  <w:p w14:paraId="63E48ADE" w14:textId="79B25D1B" w:rsidR="00B52970" w:rsidRDefault="003068DE" w:rsidP="00B52970">
                    <w:pPr>
                      <w:shd w:val="clear" w:color="auto" w:fill="CABE73"/>
                      <w:spacing w:after="0"/>
                      <w:jc w:val="center"/>
                      <w:rPr>
                        <w:b/>
                        <w:spacing w:val="10"/>
                        <w:sz w:val="32"/>
                        <w:szCs w:val="32"/>
                        <w:shd w:val="clear" w:color="auto" w:fill="CABE73"/>
                        <w14:shadow w14:blurRad="63500" w14:dist="50800" w14:dir="13500000" w14:sx="0" w14:sy="0" w14:kx="0" w14:ky="0" w14:algn="none">
                          <w14:srgbClr w14:val="000000">
                            <w14:alpha w14:val="50000"/>
                          </w14:srgbClr>
                        </w14:shadow>
                        <w14:textOutline w14:w="9525" w14:cap="flat" w14:cmpd="sng" w14:algn="ctr">
                          <w14:noFill/>
                          <w14:prstDash w14:val="solid"/>
                          <w14:round/>
                        </w14:textOutline>
                      </w:rPr>
                    </w:pPr>
                    <w:r w:rsidRPr="000E5A80">
                      <w:rPr>
                        <w:b/>
                        <w:spacing w:val="10"/>
                        <w:sz w:val="32"/>
                        <w:szCs w:val="32"/>
                        <w:shd w:val="clear" w:color="auto" w:fill="CABE73"/>
                        <w14:shadow w14:blurRad="63500" w14:dist="50800" w14:dir="13500000" w14:sx="0" w14:sy="0" w14:kx="0" w14:ky="0" w14:algn="none">
                          <w14:srgbClr w14:val="000000">
                            <w14:alpha w14:val="50000"/>
                          </w14:srgbClr>
                        </w14:shadow>
                        <w14:textOutline w14:w="9525" w14:cap="flat" w14:cmpd="sng" w14:algn="ctr">
                          <w14:noFill/>
                          <w14:prstDash w14:val="solid"/>
                          <w14:round/>
                        </w14:textOutline>
                      </w:rPr>
                      <w:t>TERMS &amp; CONDITIONS &amp;</w:t>
                    </w:r>
                  </w:p>
                  <w:p w14:paraId="7997744A" w14:textId="13603521" w:rsidR="003068DE" w:rsidRPr="000E5A80" w:rsidRDefault="003068DE" w:rsidP="00B52970">
                    <w:pPr>
                      <w:shd w:val="clear" w:color="auto" w:fill="CABE73"/>
                      <w:spacing w:after="0"/>
                      <w:jc w:val="cente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E5A80">
                      <w:rPr>
                        <w:b/>
                        <w:spacing w:val="10"/>
                        <w:sz w:val="32"/>
                        <w:szCs w:val="32"/>
                        <w14:shadow w14:blurRad="63500" w14:dist="50800" w14:dir="13500000" w14:sx="0" w14:sy="0" w14:kx="0" w14:ky="0" w14:algn="none">
                          <w14:srgbClr w14:val="000000">
                            <w14:alpha w14:val="50000"/>
                          </w14:srgbClr>
                        </w14:shadow>
                        <w14:textOutline w14:w="9525" w14:cap="flat" w14:cmpd="sng" w14:algn="ctr">
                          <w14:noFill/>
                          <w14:prstDash w14:val="solid"/>
                          <w14:round/>
                        </w14:textOutline>
                      </w:rPr>
                      <w:t xml:space="preserve"> </w:t>
                    </w:r>
                    <w:del w:id="18" w:author="Allison Stanfield" w:date="2020-12-23T07:08:00Z">
                      <w:r w:rsidRPr="000E5A80" w:rsidDel="00A6783A">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elText xml:space="preserve">PRIVARY </w:delText>
                      </w:r>
                    </w:del>
                    <w:ins w:id="19" w:author="Allison Stanfield" w:date="2020-12-23T07:08:00Z">
                      <w:r w:rsidR="00A6783A" w:rsidRPr="000E5A80">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PRIVA</w:t>
                      </w:r>
                      <w:r w:rsidR="00A6783A">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w:t>
                      </w:r>
                      <w:r w:rsidR="00A6783A" w:rsidRPr="000E5A80">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Y </w:t>
                      </w:r>
                    </w:ins>
                    <w:r w:rsidRPr="000E5A80">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POLICY</w:t>
                    </w:r>
                  </w:p>
                </w:txbxContent>
              </v:textbox>
              <w10:wrap type="square" anchorx="margin" anchory="page"/>
            </v:shape>
          </w:pict>
        </mc:Fallback>
      </mc:AlternateContent>
    </w:r>
    <w:r w:rsidRPr="00D363CA">
      <w:rPr>
        <w:b/>
        <w:color w:val="808080"/>
        <w:sz w:val="20"/>
        <w:szCs w:val="20"/>
      </w:rPr>
      <w:t>Gold Tiger Logistics</w:t>
    </w:r>
    <w:r w:rsidR="00373850">
      <w:rPr>
        <w:b/>
        <w:color w:val="808080"/>
        <w:sz w:val="20"/>
        <w:szCs w:val="20"/>
      </w:rPr>
      <w:t xml:space="preserve"> </w:t>
    </w:r>
    <w:r w:rsidRPr="00D363CA">
      <w:rPr>
        <w:b/>
        <w:color w:val="808080"/>
        <w:sz w:val="20"/>
        <w:szCs w:val="20"/>
      </w:rPr>
      <w:t xml:space="preserve">Solutions PTY LTD </w:t>
    </w:r>
  </w:p>
  <w:p w14:paraId="2933C785" w14:textId="25CBB97E" w:rsidR="003068DE" w:rsidRPr="00D363CA" w:rsidRDefault="003068DE" w:rsidP="00317BE8">
    <w:pPr>
      <w:pStyle w:val="TableParagraph"/>
      <w:spacing w:line="271" w:lineRule="auto"/>
      <w:ind w:left="448" w:right="8046"/>
      <w:rPr>
        <w:sz w:val="20"/>
        <w:szCs w:val="20"/>
      </w:rPr>
    </w:pPr>
    <w:r w:rsidRPr="00D363CA">
      <w:rPr>
        <w:b/>
        <w:color w:val="808080"/>
        <w:sz w:val="20"/>
        <w:szCs w:val="20"/>
      </w:rPr>
      <w:t xml:space="preserve">ABN. </w:t>
    </w:r>
    <w:r w:rsidRPr="00D363CA">
      <w:rPr>
        <w:color w:val="808080"/>
        <w:sz w:val="20"/>
        <w:szCs w:val="20"/>
      </w:rPr>
      <w:t>47 142 447 818</w:t>
    </w:r>
  </w:p>
  <w:p w14:paraId="427A0A9D" w14:textId="16D6E2EB" w:rsidR="003068DE" w:rsidRPr="00D363CA" w:rsidRDefault="003068DE" w:rsidP="00261B66">
    <w:pPr>
      <w:pStyle w:val="TableParagraph"/>
      <w:tabs>
        <w:tab w:val="left" w:pos="6272"/>
      </w:tabs>
      <w:spacing w:line="194" w:lineRule="exact"/>
      <w:ind w:left="5040" w:hanging="4592"/>
      <w:rPr>
        <w:b/>
        <w:sz w:val="20"/>
        <w:szCs w:val="20"/>
      </w:rPr>
      <w:pPrChange w:id="20" w:author="Allison Stanfield" w:date="2020-12-23T07:09:00Z">
        <w:pPr>
          <w:pStyle w:val="TableParagraph"/>
          <w:tabs>
            <w:tab w:val="left" w:pos="6272"/>
          </w:tabs>
          <w:spacing w:line="194" w:lineRule="exact"/>
          <w:ind w:left="448"/>
        </w:pPr>
      </w:pPrChange>
    </w:pPr>
    <w:r w:rsidRPr="00D363CA">
      <w:rPr>
        <w:b/>
        <w:color w:val="808080"/>
        <w:position w:val="1"/>
        <w:sz w:val="20"/>
        <w:szCs w:val="20"/>
      </w:rPr>
      <w:t xml:space="preserve">ADDRESS. </w:t>
    </w:r>
    <w:r w:rsidRPr="00D363CA">
      <w:rPr>
        <w:color w:val="808080"/>
        <w:position w:val="1"/>
        <w:sz w:val="20"/>
        <w:szCs w:val="20"/>
      </w:rPr>
      <w:t>3B Inglis Road</w:t>
    </w:r>
    <w:r w:rsidR="00577438">
      <w:rPr>
        <w:color w:val="808080"/>
        <w:position w:val="1"/>
        <w:sz w:val="20"/>
        <w:szCs w:val="20"/>
      </w:rPr>
      <w:t>,</w:t>
    </w:r>
    <w:r w:rsidRPr="00D363CA">
      <w:rPr>
        <w:color w:val="808080"/>
        <w:position w:val="1"/>
        <w:sz w:val="20"/>
        <w:szCs w:val="20"/>
      </w:rPr>
      <w:t xml:space="preserve"> Ingleburn</w:t>
    </w:r>
    <w:r w:rsidRPr="00D363CA">
      <w:rPr>
        <w:color w:val="808080"/>
        <w:spacing w:val="10"/>
        <w:position w:val="1"/>
        <w:sz w:val="20"/>
        <w:szCs w:val="20"/>
      </w:rPr>
      <w:t xml:space="preserve"> </w:t>
    </w:r>
    <w:r w:rsidRPr="00D363CA">
      <w:rPr>
        <w:color w:val="808080"/>
        <w:position w:val="1"/>
        <w:sz w:val="20"/>
        <w:szCs w:val="20"/>
      </w:rPr>
      <w:t>NSW</w:t>
    </w:r>
    <w:r w:rsidRPr="00D363CA">
      <w:rPr>
        <w:color w:val="808080"/>
        <w:spacing w:val="2"/>
        <w:position w:val="1"/>
        <w:sz w:val="20"/>
        <w:szCs w:val="20"/>
      </w:rPr>
      <w:t xml:space="preserve"> </w:t>
    </w:r>
    <w:r w:rsidRPr="00D363CA">
      <w:rPr>
        <w:color w:val="808080"/>
        <w:position w:val="1"/>
        <w:sz w:val="20"/>
        <w:szCs w:val="20"/>
      </w:rPr>
      <w:t>2565</w:t>
    </w:r>
    <w:r w:rsidRPr="00D363CA">
      <w:rPr>
        <w:color w:val="808080"/>
        <w:position w:val="1"/>
        <w:sz w:val="20"/>
        <w:szCs w:val="20"/>
      </w:rPr>
      <w:tab/>
    </w:r>
    <w:r w:rsidRPr="00D363CA">
      <w:rPr>
        <w:b/>
        <w:color w:val="FF0000"/>
        <w:sz w:val="20"/>
        <w:szCs w:val="20"/>
        <w:u w:val="single" w:color="FF0000"/>
      </w:rPr>
      <w:t>PLEASE READ:</w:t>
    </w:r>
    <w:r w:rsidRPr="00D363CA">
      <w:rPr>
        <w:b/>
        <w:color w:val="FF0000"/>
        <w:sz w:val="20"/>
        <w:szCs w:val="20"/>
      </w:rPr>
      <w:t xml:space="preserve"> "</w:t>
    </w:r>
    <w:del w:id="21" w:author="Allison Stanfield" w:date="2020-12-23T07:08:00Z">
      <w:r w:rsidRPr="00D363CA" w:rsidDel="00261B66">
        <w:rPr>
          <w:b/>
          <w:color w:val="FF0000"/>
          <w:sz w:val="20"/>
          <w:szCs w:val="20"/>
        </w:rPr>
        <w:delText>Once trading has</w:delText>
      </w:r>
      <w:r w:rsidRPr="00D363CA" w:rsidDel="00261B66">
        <w:rPr>
          <w:b/>
          <w:color w:val="FF0000"/>
          <w:spacing w:val="-24"/>
          <w:sz w:val="20"/>
          <w:szCs w:val="20"/>
        </w:rPr>
        <w:delText xml:space="preserve"> </w:delText>
      </w:r>
      <w:r w:rsidRPr="00D363CA" w:rsidDel="00261B66">
        <w:rPr>
          <w:b/>
          <w:color w:val="FF0000"/>
          <w:sz w:val="20"/>
          <w:szCs w:val="20"/>
        </w:rPr>
        <w:delText>engaged</w:delText>
      </w:r>
    </w:del>
    <w:ins w:id="22" w:author="Allison Stanfield" w:date="2020-12-23T07:08:00Z">
      <w:r w:rsidR="00261B66">
        <w:rPr>
          <w:b/>
          <w:color w:val="FF0000"/>
          <w:sz w:val="20"/>
          <w:szCs w:val="20"/>
        </w:rPr>
        <w:t>Upon engaging GTLS these T</w:t>
      </w:r>
    </w:ins>
    <w:ins w:id="23" w:author="Allison Stanfield" w:date="2020-12-23T07:09:00Z">
      <w:r w:rsidR="00261B66">
        <w:rPr>
          <w:b/>
          <w:color w:val="FF0000"/>
          <w:sz w:val="20"/>
          <w:szCs w:val="20"/>
        </w:rPr>
        <w:t>&amp;Cs shall be strictly adhered to’</w:t>
      </w:r>
    </w:ins>
  </w:p>
  <w:p w14:paraId="7724A1C8" w14:textId="610FCF4A" w:rsidR="00317BE8" w:rsidRPr="00D363CA" w:rsidRDefault="003068DE" w:rsidP="00577438">
    <w:pPr>
      <w:pStyle w:val="TableParagraph"/>
      <w:tabs>
        <w:tab w:val="left" w:pos="6272"/>
      </w:tabs>
      <w:ind w:left="448"/>
      <w:rPr>
        <w:color w:val="808080"/>
        <w:spacing w:val="28"/>
        <w:w w:val="110"/>
        <w:sz w:val="20"/>
        <w:szCs w:val="20"/>
      </w:rPr>
    </w:pPr>
    <w:r w:rsidRPr="00D363CA">
      <w:rPr>
        <w:b/>
        <w:color w:val="808080"/>
        <w:w w:val="110"/>
        <w:sz w:val="20"/>
        <w:szCs w:val="20"/>
        <w:vertAlign w:val="superscript"/>
      </w:rPr>
      <w:t>TEL.</w:t>
    </w:r>
    <w:r w:rsidRPr="00D363CA">
      <w:rPr>
        <w:b/>
        <w:color w:val="808080"/>
        <w:spacing w:val="-22"/>
        <w:w w:val="110"/>
        <w:sz w:val="20"/>
        <w:szCs w:val="20"/>
      </w:rPr>
      <w:t xml:space="preserve"> </w:t>
    </w:r>
    <w:r w:rsidRPr="00D363CA">
      <w:rPr>
        <w:color w:val="808080"/>
        <w:w w:val="110"/>
        <w:sz w:val="20"/>
        <w:szCs w:val="20"/>
        <w:vertAlign w:val="superscript"/>
      </w:rPr>
      <w:t>+61</w:t>
    </w:r>
    <w:r w:rsidRPr="00D363CA">
      <w:rPr>
        <w:color w:val="808080"/>
        <w:spacing w:val="-22"/>
        <w:w w:val="110"/>
        <w:sz w:val="20"/>
        <w:szCs w:val="20"/>
      </w:rPr>
      <w:t xml:space="preserve"> </w:t>
    </w:r>
    <w:r w:rsidRPr="00D363CA">
      <w:rPr>
        <w:color w:val="808080"/>
        <w:w w:val="110"/>
        <w:sz w:val="20"/>
        <w:szCs w:val="20"/>
        <w:vertAlign w:val="superscript"/>
      </w:rPr>
      <w:t>2</w:t>
    </w:r>
    <w:r w:rsidRPr="00D363CA">
      <w:rPr>
        <w:color w:val="808080"/>
        <w:spacing w:val="-21"/>
        <w:w w:val="110"/>
        <w:sz w:val="20"/>
        <w:szCs w:val="20"/>
      </w:rPr>
      <w:t xml:space="preserve"> </w:t>
    </w:r>
    <w:r w:rsidRPr="00D363CA">
      <w:rPr>
        <w:color w:val="808080"/>
        <w:w w:val="110"/>
        <w:sz w:val="20"/>
        <w:szCs w:val="20"/>
        <w:vertAlign w:val="superscript"/>
      </w:rPr>
      <w:t>9605</w:t>
    </w:r>
    <w:r w:rsidRPr="00D363CA">
      <w:rPr>
        <w:color w:val="808080"/>
        <w:spacing w:val="-22"/>
        <w:w w:val="110"/>
        <w:sz w:val="20"/>
        <w:szCs w:val="20"/>
      </w:rPr>
      <w:t xml:space="preserve"> </w:t>
    </w:r>
    <w:proofErr w:type="gramStart"/>
    <w:r w:rsidRPr="00D363CA">
      <w:rPr>
        <w:color w:val="808080"/>
        <w:w w:val="110"/>
        <w:sz w:val="20"/>
        <w:szCs w:val="20"/>
        <w:vertAlign w:val="superscript"/>
      </w:rPr>
      <w:t>1500</w:t>
    </w:r>
    <w:r w:rsidRPr="00D363CA">
      <w:rPr>
        <w:color w:val="808080"/>
        <w:w w:val="110"/>
        <w:sz w:val="20"/>
        <w:szCs w:val="20"/>
      </w:rPr>
      <w:t xml:space="preserve"> </w:t>
    </w:r>
    <w:r w:rsidRPr="00D363CA">
      <w:rPr>
        <w:color w:val="808080"/>
        <w:spacing w:val="28"/>
        <w:w w:val="110"/>
        <w:sz w:val="20"/>
        <w:szCs w:val="20"/>
      </w:rPr>
      <w:t xml:space="preserve"> </w:t>
    </w:r>
    <w:r w:rsidR="00317BE8" w:rsidRPr="00D363CA">
      <w:rPr>
        <w:color w:val="808080"/>
        <w:spacing w:val="28"/>
        <w:w w:val="110"/>
        <w:sz w:val="20"/>
        <w:szCs w:val="20"/>
      </w:rPr>
      <w:tab/>
    </w:r>
    <w:proofErr w:type="gramEnd"/>
    <w:del w:id="24" w:author="Allison Stanfield" w:date="2020-12-23T07:09:00Z">
      <w:r w:rsidR="00317BE8" w:rsidRPr="00D363CA" w:rsidDel="00261B66">
        <w:rPr>
          <w:b/>
          <w:color w:val="FF0000"/>
          <w:w w:val="110"/>
          <w:sz w:val="20"/>
          <w:szCs w:val="20"/>
        </w:rPr>
        <w:delText>these</w:delText>
      </w:r>
      <w:r w:rsidR="00317BE8" w:rsidRPr="00D363CA" w:rsidDel="00261B66">
        <w:rPr>
          <w:b/>
          <w:color w:val="FF0000"/>
          <w:spacing w:val="-24"/>
          <w:w w:val="110"/>
          <w:sz w:val="20"/>
          <w:szCs w:val="20"/>
        </w:rPr>
        <w:delText xml:space="preserve"> </w:delText>
      </w:r>
      <w:r w:rsidR="00317BE8" w:rsidRPr="00D363CA" w:rsidDel="00261B66">
        <w:rPr>
          <w:b/>
          <w:color w:val="FF0000"/>
          <w:w w:val="110"/>
          <w:sz w:val="20"/>
          <w:szCs w:val="20"/>
        </w:rPr>
        <w:delText>T&amp;C's</w:delText>
      </w:r>
      <w:r w:rsidR="00317BE8" w:rsidRPr="00D363CA" w:rsidDel="00261B66">
        <w:rPr>
          <w:b/>
          <w:color w:val="FF0000"/>
          <w:spacing w:val="-25"/>
          <w:w w:val="110"/>
          <w:sz w:val="20"/>
          <w:szCs w:val="20"/>
        </w:rPr>
        <w:delText xml:space="preserve"> </w:delText>
      </w:r>
      <w:r w:rsidR="00317BE8" w:rsidRPr="00D363CA" w:rsidDel="00261B66">
        <w:rPr>
          <w:b/>
          <w:color w:val="FF0000"/>
          <w:w w:val="110"/>
          <w:sz w:val="20"/>
          <w:szCs w:val="20"/>
        </w:rPr>
        <w:delText>become</w:delText>
      </w:r>
      <w:r w:rsidR="00317BE8" w:rsidRPr="00D363CA" w:rsidDel="00261B66">
        <w:rPr>
          <w:b/>
          <w:color w:val="FF0000"/>
          <w:spacing w:val="-25"/>
          <w:w w:val="110"/>
          <w:sz w:val="20"/>
          <w:szCs w:val="20"/>
        </w:rPr>
        <w:delText xml:space="preserve"> </w:delText>
      </w:r>
      <w:r w:rsidR="00317BE8" w:rsidRPr="00D363CA" w:rsidDel="00261B66">
        <w:rPr>
          <w:b/>
          <w:color w:val="FF0000"/>
          <w:w w:val="110"/>
          <w:sz w:val="20"/>
          <w:szCs w:val="20"/>
        </w:rPr>
        <w:delText>strictly</w:delText>
      </w:r>
      <w:r w:rsidR="00317BE8" w:rsidRPr="00D363CA" w:rsidDel="00261B66">
        <w:rPr>
          <w:b/>
          <w:color w:val="FF0000"/>
          <w:spacing w:val="-25"/>
          <w:w w:val="110"/>
          <w:sz w:val="20"/>
          <w:szCs w:val="20"/>
        </w:rPr>
        <w:delText xml:space="preserve"> </w:delText>
      </w:r>
      <w:r w:rsidR="00317BE8" w:rsidRPr="00D363CA" w:rsidDel="00261B66">
        <w:rPr>
          <w:b/>
          <w:color w:val="FF0000"/>
          <w:w w:val="110"/>
          <w:sz w:val="20"/>
          <w:szCs w:val="20"/>
        </w:rPr>
        <w:delText>adhe</w:delText>
      </w:r>
      <w:r w:rsidR="00577438" w:rsidDel="00261B66">
        <w:rPr>
          <w:b/>
          <w:color w:val="FF0000"/>
          <w:w w:val="110"/>
          <w:sz w:val="20"/>
          <w:szCs w:val="20"/>
        </w:rPr>
        <w:delText>re</w:delText>
      </w:r>
      <w:r w:rsidR="00317BE8" w:rsidRPr="00D363CA" w:rsidDel="00261B66">
        <w:rPr>
          <w:b/>
          <w:color w:val="FF0000"/>
          <w:w w:val="110"/>
          <w:sz w:val="20"/>
          <w:szCs w:val="20"/>
        </w:rPr>
        <w:delText>d</w:delText>
      </w:r>
      <w:r w:rsidR="00317BE8" w:rsidRPr="00D363CA" w:rsidDel="00261B66">
        <w:rPr>
          <w:b/>
          <w:color w:val="FF0000"/>
          <w:spacing w:val="-25"/>
          <w:w w:val="110"/>
          <w:sz w:val="20"/>
          <w:szCs w:val="20"/>
        </w:rPr>
        <w:delText xml:space="preserve"> </w:delText>
      </w:r>
      <w:r w:rsidR="00317BE8" w:rsidRPr="00D363CA" w:rsidDel="00261B66">
        <w:rPr>
          <w:b/>
          <w:color w:val="FF0000"/>
          <w:w w:val="110"/>
          <w:sz w:val="20"/>
          <w:szCs w:val="20"/>
        </w:rPr>
        <w:delText>to"</w:delText>
      </w:r>
    </w:del>
  </w:p>
  <w:p w14:paraId="5EF605F2" w14:textId="33C14C49" w:rsidR="003068DE" w:rsidRPr="00317BE8" w:rsidRDefault="003068DE" w:rsidP="00577438">
    <w:pPr>
      <w:pStyle w:val="TableParagraph"/>
      <w:tabs>
        <w:tab w:val="left" w:pos="6272"/>
      </w:tabs>
      <w:ind w:left="448"/>
      <w:rPr>
        <w:b/>
        <w:color w:val="FF0000"/>
        <w:w w:val="110"/>
        <w:sz w:val="16"/>
        <w:szCs w:val="16"/>
      </w:rPr>
    </w:pPr>
    <w:r w:rsidRPr="00D363CA">
      <w:rPr>
        <w:b/>
        <w:color w:val="808080"/>
        <w:w w:val="110"/>
        <w:sz w:val="20"/>
        <w:szCs w:val="20"/>
        <w:vertAlign w:val="superscript"/>
      </w:rPr>
      <w:t>FAX.</w:t>
    </w:r>
    <w:r w:rsidRPr="00D363CA">
      <w:rPr>
        <w:b/>
        <w:color w:val="808080"/>
        <w:spacing w:val="-22"/>
        <w:w w:val="110"/>
        <w:sz w:val="20"/>
        <w:szCs w:val="20"/>
      </w:rPr>
      <w:t xml:space="preserve"> </w:t>
    </w:r>
    <w:r w:rsidRPr="00D363CA">
      <w:rPr>
        <w:color w:val="808080"/>
        <w:w w:val="110"/>
        <w:sz w:val="20"/>
        <w:szCs w:val="20"/>
        <w:vertAlign w:val="superscript"/>
      </w:rPr>
      <w:t>+61</w:t>
    </w:r>
    <w:r w:rsidRPr="00D363CA">
      <w:rPr>
        <w:color w:val="808080"/>
        <w:spacing w:val="-22"/>
        <w:w w:val="110"/>
        <w:sz w:val="20"/>
        <w:szCs w:val="20"/>
      </w:rPr>
      <w:t xml:space="preserve"> </w:t>
    </w:r>
    <w:r w:rsidRPr="00D363CA">
      <w:rPr>
        <w:color w:val="808080"/>
        <w:w w:val="110"/>
        <w:sz w:val="20"/>
        <w:szCs w:val="20"/>
        <w:vertAlign w:val="superscript"/>
      </w:rPr>
      <w:t>2</w:t>
    </w:r>
    <w:r w:rsidRPr="00D363CA">
      <w:rPr>
        <w:color w:val="808080"/>
        <w:spacing w:val="-21"/>
        <w:w w:val="110"/>
        <w:sz w:val="20"/>
        <w:szCs w:val="20"/>
      </w:rPr>
      <w:t xml:space="preserve"> </w:t>
    </w:r>
    <w:r w:rsidRPr="00D363CA">
      <w:rPr>
        <w:color w:val="808080"/>
        <w:w w:val="110"/>
        <w:sz w:val="20"/>
        <w:szCs w:val="20"/>
        <w:vertAlign w:val="superscript"/>
      </w:rPr>
      <w:t>9605</w:t>
    </w:r>
    <w:r w:rsidRPr="00D363CA">
      <w:rPr>
        <w:color w:val="808080"/>
        <w:spacing w:val="-22"/>
        <w:w w:val="110"/>
        <w:sz w:val="20"/>
        <w:szCs w:val="20"/>
      </w:rPr>
      <w:t xml:space="preserve"> </w:t>
    </w:r>
    <w:r w:rsidRPr="00D363CA">
      <w:rPr>
        <w:color w:val="808080"/>
        <w:w w:val="110"/>
        <w:sz w:val="20"/>
        <w:szCs w:val="20"/>
        <w:vertAlign w:val="superscript"/>
      </w:rPr>
      <w:t>1700</w:t>
    </w:r>
    <w:r w:rsidRPr="00317BE8">
      <w:rPr>
        <w:color w:val="808080"/>
        <w:w w:val="110"/>
        <w:sz w:val="16"/>
        <w:szCs w:val="16"/>
      </w:rPr>
      <w:tab/>
    </w:r>
  </w:p>
  <w:p w14:paraId="72CAF832" w14:textId="336DAE27" w:rsidR="003068DE" w:rsidRPr="00317BE8" w:rsidRDefault="003068DE" w:rsidP="00577438">
    <w:pPr>
      <w:spacing w:after="0"/>
      <w:ind w:firstLine="450"/>
      <w:rPr>
        <w:sz w:val="16"/>
        <w:szCs w:val="16"/>
      </w:rPr>
    </w:pPr>
    <w:r w:rsidRPr="00317BE8">
      <w:rPr>
        <w:b/>
        <w:color w:val="808080"/>
        <w:sz w:val="16"/>
        <w:szCs w:val="16"/>
      </w:rPr>
      <w:t xml:space="preserve">WEB. </w:t>
    </w:r>
    <w:hyperlink r:id="rId2">
      <w:r w:rsidRPr="00317BE8">
        <w:rPr>
          <w:color w:val="0000FF"/>
          <w:sz w:val="16"/>
          <w:szCs w:val="16"/>
          <w:u w:val="single" w:color="0000FF"/>
        </w:rPr>
        <w:t>www.gtls.com.au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15C9"/>
    <w:multiLevelType w:val="hybridMultilevel"/>
    <w:tmpl w:val="E542B74A"/>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0222E5"/>
    <w:multiLevelType w:val="hybridMultilevel"/>
    <w:tmpl w:val="E00E1CE8"/>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6F11B8"/>
    <w:multiLevelType w:val="hybridMultilevel"/>
    <w:tmpl w:val="D542E0F2"/>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A7343E"/>
    <w:multiLevelType w:val="hybridMultilevel"/>
    <w:tmpl w:val="2E8065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CD1424"/>
    <w:multiLevelType w:val="hybridMultilevel"/>
    <w:tmpl w:val="98C2E29C"/>
    <w:lvl w:ilvl="0" w:tplc="3C783876">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5" w15:restartNumberingAfterBreak="0">
    <w:nsid w:val="1E27771F"/>
    <w:multiLevelType w:val="hybridMultilevel"/>
    <w:tmpl w:val="CDB2AC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12535DC"/>
    <w:multiLevelType w:val="hybridMultilevel"/>
    <w:tmpl w:val="F18C1098"/>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2C51B15"/>
    <w:multiLevelType w:val="hybridMultilevel"/>
    <w:tmpl w:val="6C626F08"/>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61D5B98"/>
    <w:multiLevelType w:val="hybridMultilevel"/>
    <w:tmpl w:val="61903D62"/>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5F25455"/>
    <w:multiLevelType w:val="hybridMultilevel"/>
    <w:tmpl w:val="263889F8"/>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6E531E8"/>
    <w:multiLevelType w:val="hybridMultilevel"/>
    <w:tmpl w:val="A168C33C"/>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8391023"/>
    <w:multiLevelType w:val="hybridMultilevel"/>
    <w:tmpl w:val="67E429AA"/>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DC44BA6"/>
    <w:multiLevelType w:val="hybridMultilevel"/>
    <w:tmpl w:val="CDB2AC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5CA1E16"/>
    <w:multiLevelType w:val="hybridMultilevel"/>
    <w:tmpl w:val="CA7EFA18"/>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7EC6711"/>
    <w:multiLevelType w:val="hybridMultilevel"/>
    <w:tmpl w:val="634A8526"/>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91D2774"/>
    <w:multiLevelType w:val="hybridMultilevel"/>
    <w:tmpl w:val="7DD26BB0"/>
    <w:lvl w:ilvl="0" w:tplc="18F268D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EB1CBA"/>
    <w:multiLevelType w:val="hybridMultilevel"/>
    <w:tmpl w:val="AEC8B4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44052D7"/>
    <w:multiLevelType w:val="hybridMultilevel"/>
    <w:tmpl w:val="973EB3E2"/>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A658E2"/>
    <w:multiLevelType w:val="hybridMultilevel"/>
    <w:tmpl w:val="2522E368"/>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B5F16FF"/>
    <w:multiLevelType w:val="hybridMultilevel"/>
    <w:tmpl w:val="B4E0A926"/>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C0D2451"/>
    <w:multiLevelType w:val="hybridMultilevel"/>
    <w:tmpl w:val="CF5E031A"/>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0846EDE"/>
    <w:multiLevelType w:val="hybridMultilevel"/>
    <w:tmpl w:val="2702C172"/>
    <w:lvl w:ilvl="0" w:tplc="68F29FBE">
      <w:start w:val="1"/>
      <w:numFmt w:val="lowerRoman"/>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E3005D5"/>
    <w:multiLevelType w:val="hybridMultilevel"/>
    <w:tmpl w:val="CB621C8C"/>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3E74070"/>
    <w:multiLevelType w:val="hybridMultilevel"/>
    <w:tmpl w:val="23167F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91B55DF"/>
    <w:multiLevelType w:val="hybridMultilevel"/>
    <w:tmpl w:val="5A4C6B18"/>
    <w:lvl w:ilvl="0" w:tplc="18F268D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BB6356B"/>
    <w:multiLevelType w:val="hybridMultilevel"/>
    <w:tmpl w:val="3B92CA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F5107CD"/>
    <w:multiLevelType w:val="hybridMultilevel"/>
    <w:tmpl w:val="3B92CA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3"/>
  </w:num>
  <w:num w:numId="2">
    <w:abstractNumId w:val="3"/>
  </w:num>
  <w:num w:numId="3">
    <w:abstractNumId w:val="26"/>
  </w:num>
  <w:num w:numId="4">
    <w:abstractNumId w:val="25"/>
  </w:num>
  <w:num w:numId="5">
    <w:abstractNumId w:val="5"/>
  </w:num>
  <w:num w:numId="6">
    <w:abstractNumId w:val="12"/>
  </w:num>
  <w:num w:numId="7">
    <w:abstractNumId w:val="24"/>
  </w:num>
  <w:num w:numId="8">
    <w:abstractNumId w:val="2"/>
  </w:num>
  <w:num w:numId="9">
    <w:abstractNumId w:val="19"/>
  </w:num>
  <w:num w:numId="10">
    <w:abstractNumId w:val="17"/>
  </w:num>
  <w:num w:numId="11">
    <w:abstractNumId w:val="13"/>
  </w:num>
  <w:num w:numId="12">
    <w:abstractNumId w:val="11"/>
  </w:num>
  <w:num w:numId="13">
    <w:abstractNumId w:val="20"/>
  </w:num>
  <w:num w:numId="14">
    <w:abstractNumId w:val="1"/>
  </w:num>
  <w:num w:numId="15">
    <w:abstractNumId w:val="9"/>
  </w:num>
  <w:num w:numId="16">
    <w:abstractNumId w:val="0"/>
  </w:num>
  <w:num w:numId="17">
    <w:abstractNumId w:val="8"/>
  </w:num>
  <w:num w:numId="18">
    <w:abstractNumId w:val="14"/>
  </w:num>
  <w:num w:numId="19">
    <w:abstractNumId w:val="22"/>
  </w:num>
  <w:num w:numId="20">
    <w:abstractNumId w:val="6"/>
  </w:num>
  <w:num w:numId="21">
    <w:abstractNumId w:val="18"/>
  </w:num>
  <w:num w:numId="22">
    <w:abstractNumId w:val="7"/>
  </w:num>
  <w:num w:numId="23">
    <w:abstractNumId w:val="10"/>
  </w:num>
  <w:num w:numId="24">
    <w:abstractNumId w:val="15"/>
  </w:num>
  <w:num w:numId="25">
    <w:abstractNumId w:val="16"/>
  </w:num>
  <w:num w:numId="26">
    <w:abstractNumId w:val="21"/>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lison Stanfield">
    <w15:presenceInfo w15:providerId="AD" w15:userId="S::a.stanfield@lanternlegal.com.au::dc646407-de9a-412d-981c-7d0bd47a4b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0MTQyMDAytbQAMpV0lIJTi4sz8/NACgxrAXlFbBosAAAA"/>
  </w:docVars>
  <w:rsids>
    <w:rsidRoot w:val="00194CC1"/>
    <w:rsid w:val="00041D22"/>
    <w:rsid w:val="000A5897"/>
    <w:rsid w:val="000E5A80"/>
    <w:rsid w:val="0013095B"/>
    <w:rsid w:val="00194CC1"/>
    <w:rsid w:val="001B6CB1"/>
    <w:rsid w:val="001E06AD"/>
    <w:rsid w:val="001E357E"/>
    <w:rsid w:val="00261B66"/>
    <w:rsid w:val="00281DEF"/>
    <w:rsid w:val="002C312C"/>
    <w:rsid w:val="00301196"/>
    <w:rsid w:val="003068DE"/>
    <w:rsid w:val="00317BE8"/>
    <w:rsid w:val="00373850"/>
    <w:rsid w:val="003B4AB6"/>
    <w:rsid w:val="00522428"/>
    <w:rsid w:val="00556EF5"/>
    <w:rsid w:val="00577438"/>
    <w:rsid w:val="005C4065"/>
    <w:rsid w:val="005D0BB0"/>
    <w:rsid w:val="005E2333"/>
    <w:rsid w:val="00646903"/>
    <w:rsid w:val="0066153D"/>
    <w:rsid w:val="006C44D4"/>
    <w:rsid w:val="007A2423"/>
    <w:rsid w:val="007B2C2C"/>
    <w:rsid w:val="007F123B"/>
    <w:rsid w:val="00814021"/>
    <w:rsid w:val="00846145"/>
    <w:rsid w:val="008D0F99"/>
    <w:rsid w:val="009146DB"/>
    <w:rsid w:val="00946A42"/>
    <w:rsid w:val="00A6783A"/>
    <w:rsid w:val="00AC231F"/>
    <w:rsid w:val="00B52970"/>
    <w:rsid w:val="00D363CA"/>
    <w:rsid w:val="00D527CF"/>
    <w:rsid w:val="00D81746"/>
    <w:rsid w:val="00E63CA2"/>
    <w:rsid w:val="00E746D1"/>
    <w:rsid w:val="00F40627"/>
    <w:rsid w:val="00F611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617E6"/>
  <w15:chartTrackingRefBased/>
  <w15:docId w15:val="{E6A818D5-B244-4E46-83FE-28680D6BA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94CC1"/>
    <w:pPr>
      <w:widowControl w:val="0"/>
      <w:autoSpaceDE w:val="0"/>
      <w:autoSpaceDN w:val="0"/>
      <w:spacing w:after="0" w:line="240" w:lineRule="auto"/>
    </w:pPr>
    <w:rPr>
      <w:rFonts w:ascii="Calibri" w:eastAsia="Calibri" w:hAnsi="Calibri" w:cs="Calibri"/>
      <w:lang w:val="en-US" w:bidi="en-US"/>
    </w:rPr>
  </w:style>
  <w:style w:type="table" w:styleId="TableGrid">
    <w:name w:val="Table Grid"/>
    <w:basedOn w:val="TableNormal"/>
    <w:uiPriority w:val="39"/>
    <w:rsid w:val="00194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4021"/>
    <w:pPr>
      <w:ind w:left="720"/>
      <w:contextualSpacing/>
    </w:pPr>
  </w:style>
  <w:style w:type="paragraph" w:styleId="Header">
    <w:name w:val="header"/>
    <w:basedOn w:val="Normal"/>
    <w:link w:val="HeaderChar"/>
    <w:uiPriority w:val="99"/>
    <w:unhideWhenUsed/>
    <w:rsid w:val="00F611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12A"/>
  </w:style>
  <w:style w:type="paragraph" w:styleId="Footer">
    <w:name w:val="footer"/>
    <w:basedOn w:val="Normal"/>
    <w:link w:val="FooterChar"/>
    <w:uiPriority w:val="99"/>
    <w:unhideWhenUsed/>
    <w:rsid w:val="00F611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12A"/>
  </w:style>
  <w:style w:type="character" w:styleId="PlaceholderText">
    <w:name w:val="Placeholder Text"/>
    <w:basedOn w:val="DefaultParagraphFont"/>
    <w:uiPriority w:val="99"/>
    <w:semiHidden/>
    <w:rsid w:val="00F6112A"/>
    <w:rPr>
      <w:color w:val="808080"/>
    </w:rPr>
  </w:style>
  <w:style w:type="paragraph" w:styleId="BalloonText">
    <w:name w:val="Balloon Text"/>
    <w:basedOn w:val="Normal"/>
    <w:link w:val="BalloonTextChar"/>
    <w:uiPriority w:val="99"/>
    <w:semiHidden/>
    <w:unhideWhenUsed/>
    <w:rsid w:val="00E63C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CA2"/>
    <w:rPr>
      <w:rFonts w:ascii="Segoe UI" w:hAnsi="Segoe UI" w:cs="Segoe UI"/>
      <w:sz w:val="18"/>
      <w:szCs w:val="18"/>
    </w:rPr>
  </w:style>
  <w:style w:type="character" w:styleId="CommentReference">
    <w:name w:val="annotation reference"/>
    <w:basedOn w:val="DefaultParagraphFont"/>
    <w:uiPriority w:val="99"/>
    <w:semiHidden/>
    <w:unhideWhenUsed/>
    <w:rsid w:val="00577438"/>
    <w:rPr>
      <w:sz w:val="16"/>
      <w:szCs w:val="16"/>
    </w:rPr>
  </w:style>
  <w:style w:type="paragraph" w:styleId="CommentText">
    <w:name w:val="annotation text"/>
    <w:basedOn w:val="Normal"/>
    <w:link w:val="CommentTextChar"/>
    <w:uiPriority w:val="99"/>
    <w:semiHidden/>
    <w:unhideWhenUsed/>
    <w:rsid w:val="00577438"/>
    <w:pPr>
      <w:spacing w:line="240" w:lineRule="auto"/>
    </w:pPr>
    <w:rPr>
      <w:sz w:val="20"/>
      <w:szCs w:val="20"/>
    </w:rPr>
  </w:style>
  <w:style w:type="character" w:customStyle="1" w:styleId="CommentTextChar">
    <w:name w:val="Comment Text Char"/>
    <w:basedOn w:val="DefaultParagraphFont"/>
    <w:link w:val="CommentText"/>
    <w:uiPriority w:val="99"/>
    <w:semiHidden/>
    <w:rsid w:val="00577438"/>
    <w:rPr>
      <w:sz w:val="20"/>
      <w:szCs w:val="20"/>
    </w:rPr>
  </w:style>
  <w:style w:type="paragraph" w:styleId="CommentSubject">
    <w:name w:val="annotation subject"/>
    <w:basedOn w:val="CommentText"/>
    <w:next w:val="CommentText"/>
    <w:link w:val="CommentSubjectChar"/>
    <w:uiPriority w:val="99"/>
    <w:semiHidden/>
    <w:unhideWhenUsed/>
    <w:rsid w:val="00577438"/>
    <w:rPr>
      <w:b/>
      <w:bCs/>
    </w:rPr>
  </w:style>
  <w:style w:type="character" w:customStyle="1" w:styleId="CommentSubjectChar">
    <w:name w:val="Comment Subject Char"/>
    <w:basedOn w:val="CommentTextChar"/>
    <w:link w:val="CommentSubject"/>
    <w:uiPriority w:val="99"/>
    <w:semiHidden/>
    <w:rsid w:val="005774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751923">
      <w:bodyDiv w:val="1"/>
      <w:marLeft w:val="0"/>
      <w:marRight w:val="0"/>
      <w:marTop w:val="0"/>
      <w:marBottom w:val="0"/>
      <w:divBdr>
        <w:top w:val="none" w:sz="0" w:space="0" w:color="auto"/>
        <w:left w:val="none" w:sz="0" w:space="0" w:color="auto"/>
        <w:bottom w:val="none" w:sz="0" w:space="0" w:color="auto"/>
        <w:right w:val="none" w:sz="0" w:space="0" w:color="auto"/>
      </w:divBdr>
    </w:div>
    <w:div w:id="73886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mad@gtls.com.a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hyperlink" Target="http://www.gtls.com.au/"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73959173803045948A966C2A8FD0FE" ma:contentTypeVersion="10" ma:contentTypeDescription="Create a new document." ma:contentTypeScope="" ma:versionID="cdc8bcfd52467018da7b26a12b309ae1">
  <xsd:schema xmlns:xsd="http://www.w3.org/2001/XMLSchema" xmlns:xs="http://www.w3.org/2001/XMLSchema" xmlns:p="http://schemas.microsoft.com/office/2006/metadata/properties" xmlns:ns2="3e02ea50-5ac2-4fe6-aa21-327221912ea1" targetNamespace="http://schemas.microsoft.com/office/2006/metadata/properties" ma:root="true" ma:fieldsID="bfe36bd6965d310d6ac2b096d4e67af3" ns2:_="">
    <xsd:import namespace="3e02ea50-5ac2-4fe6-aa21-327221912ea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ea50-5ac2-4fe6-aa21-327221912e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254C1B-720E-4E9F-B94D-8389CF6E3CCC}">
  <ds:schemaRefs>
    <ds:schemaRef ds:uri="http://schemas.openxmlformats.org/officeDocument/2006/bibliography"/>
  </ds:schemaRefs>
</ds:datastoreItem>
</file>

<file path=customXml/itemProps2.xml><?xml version="1.0" encoding="utf-8"?>
<ds:datastoreItem xmlns:ds="http://schemas.openxmlformats.org/officeDocument/2006/customXml" ds:itemID="{2E6D8747-C214-44CD-99C7-BBE00E4A3FA2}"/>
</file>

<file path=customXml/itemProps3.xml><?xml version="1.0" encoding="utf-8"?>
<ds:datastoreItem xmlns:ds="http://schemas.openxmlformats.org/officeDocument/2006/customXml" ds:itemID="{20D18B01-0C05-4DBA-A7AF-2E82F29C884E}"/>
</file>

<file path=customXml/itemProps4.xml><?xml version="1.0" encoding="utf-8"?>
<ds:datastoreItem xmlns:ds="http://schemas.openxmlformats.org/officeDocument/2006/customXml" ds:itemID="{67D0E6A8-A4DD-4C0F-A892-175069F0AB13}"/>
</file>

<file path=docProps/app.xml><?xml version="1.0" encoding="utf-8"?>
<Properties xmlns="http://schemas.openxmlformats.org/officeDocument/2006/extended-properties" xmlns:vt="http://schemas.openxmlformats.org/officeDocument/2006/docPropsVTypes">
  <Template>Normal.dotm</Template>
  <TotalTime>6</TotalTime>
  <Pages>12</Pages>
  <Words>6519</Words>
  <Characters>37163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Gold Tiger Logistics Solutions, 3B Inglis Rd, Ingleburn, NSW, 2565</Company>
  <LinksUpToDate>false</LinksUpToDate>
  <CharactersWithSpaces>43595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Tolbert</dc:creator>
  <cp:keywords/>
  <dc:description/>
  <cp:lastModifiedBy>Allison Stanfield</cp:lastModifiedBy>
  <cp:revision>5</cp:revision>
  <cp:lastPrinted>2020-07-30T06:12:00Z</cp:lastPrinted>
  <dcterms:created xsi:type="dcterms:W3CDTF">2020-12-22T20:07:00Z</dcterms:created>
  <dcterms:modified xsi:type="dcterms:W3CDTF">2020-12-22T20:12:00Z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0x010100B673959173803045948A966C2A8FD0FE</vt:lpwstr>
  </property>
</Properties>
</file>