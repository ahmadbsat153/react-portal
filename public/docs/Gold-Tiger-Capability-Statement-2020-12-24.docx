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7F953" w14:textId="70DADCE8" w:rsidR="00DA0B4B" w:rsidRDefault="00B64053" w:rsidP="00382778">
      <w:pPr>
        <w:pStyle w:val="Heading1"/>
        <w:rPr>
          <w:lang w:val="en-GB"/>
        </w:rPr>
      </w:pPr>
      <w:r>
        <w:rPr>
          <w:noProof/>
          <w:lang w:val="en-GB"/>
        </w:rPr>
        <w:drawing>
          <wp:anchor distT="0" distB="0" distL="114300" distR="114300" simplePos="0" relativeHeight="251658240" behindDoc="0" locked="0" layoutInCell="1" allowOverlap="1" wp14:anchorId="6CEC55DF" wp14:editId="4B234CA5">
            <wp:simplePos x="0" y="0"/>
            <wp:positionH relativeFrom="margin">
              <wp:posOffset>4234180</wp:posOffset>
            </wp:positionH>
            <wp:positionV relativeFrom="margin">
              <wp:posOffset>-1904748</wp:posOffset>
            </wp:positionV>
            <wp:extent cx="2466975" cy="2295525"/>
            <wp:effectExtent l="0" t="0" r="9525" b="9525"/>
            <wp:wrapSquare wrapText="bothSides"/>
            <wp:docPr id="3" name="Picture 3"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s-v1-C.jpeg"/>
                    <pic:cNvPicPr/>
                  </pic:nvPicPr>
                  <pic:blipFill>
                    <a:blip r:embed="rId7">
                      <a:extLst>
                        <a:ext uri="{28A0092B-C50C-407E-A947-70E740481C1C}">
                          <a14:useLocalDpi xmlns:a14="http://schemas.microsoft.com/office/drawing/2010/main" val="0"/>
                        </a:ext>
                      </a:extLst>
                    </a:blip>
                    <a:stretch>
                      <a:fillRect/>
                    </a:stretch>
                  </pic:blipFill>
                  <pic:spPr>
                    <a:xfrm>
                      <a:off x="0" y="0"/>
                      <a:ext cx="2466975" cy="2295525"/>
                    </a:xfrm>
                    <a:prstGeom prst="rect">
                      <a:avLst/>
                    </a:prstGeom>
                  </pic:spPr>
                </pic:pic>
              </a:graphicData>
            </a:graphic>
          </wp:anchor>
        </w:drawing>
      </w:r>
      <w:r w:rsidR="00DB1F66">
        <w:rPr>
          <w:lang w:val="en-GB"/>
        </w:rPr>
        <w:t>Capability Statement</w:t>
      </w:r>
    </w:p>
    <w:p w14:paraId="110536F2" w14:textId="2A366605" w:rsidR="00DA0B4B" w:rsidRPr="00570489" w:rsidRDefault="00DB1F66" w:rsidP="00D9098E">
      <w:pPr>
        <w:pStyle w:val="Heading2"/>
        <w:spacing w:after="120"/>
        <w:rPr>
          <w:color w:val="BF8F00" w:themeColor="accent4" w:themeShade="BF"/>
          <w:lang w:val="en-GB"/>
          <w14:textOutline w14:w="1270" w14:cap="rnd" w14:cmpd="sng" w14:algn="ctr">
            <w14:noFill/>
            <w14:prstDash w14:val="solid"/>
            <w14:bevel/>
          </w14:textOutline>
        </w:rPr>
      </w:pPr>
      <w:r w:rsidRPr="00570489">
        <w:rPr>
          <w:color w:val="BF8F00" w:themeColor="accent4" w:themeShade="BF"/>
          <w:lang w:val="en-GB"/>
          <w14:textOutline w14:w="1270" w14:cap="rnd" w14:cmpd="sng" w14:algn="ctr">
            <w14:noFill/>
            <w14:prstDash w14:val="solid"/>
            <w14:bevel/>
          </w14:textOutline>
        </w:rPr>
        <w:t>Gold Tiger Logistics Solutions Pty Ltd</w:t>
      </w:r>
    </w:p>
    <w:p w14:paraId="57475DF3" w14:textId="0B0387FA" w:rsidR="00DB1F66" w:rsidRDefault="00D9098E" w:rsidP="00DA0B4B">
      <w:pPr>
        <w:rPr>
          <w:lang w:val="en-GB"/>
        </w:rPr>
      </w:pPr>
      <w:r>
        <w:rPr>
          <w:lang w:val="en-GB"/>
        </w:rPr>
        <w:t>Gold Tiger Logistics Solutions (Gold Tiger)</w:t>
      </w:r>
      <w:r w:rsidR="00B64053">
        <w:rPr>
          <w:lang w:val="en-GB"/>
        </w:rPr>
        <w:t xml:space="preserve"> was established in 2006 by a young man with a passion for trucks who was determined to </w:t>
      </w:r>
      <w:r w:rsidR="00504B4B">
        <w:rPr>
          <w:lang w:val="en-GB"/>
        </w:rPr>
        <w:t xml:space="preserve">develop </w:t>
      </w:r>
      <w:r w:rsidR="00B64053">
        <w:rPr>
          <w:lang w:val="en-GB"/>
        </w:rPr>
        <w:t>a successful business.</w:t>
      </w:r>
      <w:r w:rsidR="00504B4B">
        <w:rPr>
          <w:lang w:val="en-GB"/>
        </w:rPr>
        <w:t xml:space="preserve"> That young man, Imad El Masri, has built his one-man, one-truck business into a</w:t>
      </w:r>
      <w:r w:rsidR="00FE7743">
        <w:rPr>
          <w:lang w:val="en-GB"/>
        </w:rPr>
        <w:t xml:space="preserve"> powerhouse – a</w:t>
      </w:r>
      <w:r w:rsidR="00504B4B">
        <w:rPr>
          <w:lang w:val="en-GB"/>
        </w:rPr>
        <w:t xml:space="preserve">n integrated transport, warehousing and distribution company that partners with national </w:t>
      </w:r>
      <w:r w:rsidR="00694089">
        <w:rPr>
          <w:lang w:val="en-GB"/>
        </w:rPr>
        <w:t xml:space="preserve">FMCG, food and packaging </w:t>
      </w:r>
      <w:r w:rsidR="00FE7743">
        <w:rPr>
          <w:lang w:val="en-GB"/>
        </w:rPr>
        <w:t>giants</w:t>
      </w:r>
      <w:r w:rsidR="00504B4B">
        <w:rPr>
          <w:lang w:val="en-GB"/>
        </w:rPr>
        <w:t xml:space="preserve"> to </w:t>
      </w:r>
      <w:r w:rsidR="00E13093">
        <w:rPr>
          <w:lang w:val="en-GB"/>
        </w:rPr>
        <w:t>move</w:t>
      </w:r>
      <w:r w:rsidR="00504B4B">
        <w:rPr>
          <w:lang w:val="en-GB"/>
        </w:rPr>
        <w:t xml:space="preserve">, store and deliver their goods all over Australia. </w:t>
      </w:r>
      <w:r w:rsidR="00FE7743">
        <w:rPr>
          <w:lang w:val="en-GB"/>
        </w:rPr>
        <w:t xml:space="preserve">Using its top-quality Volvo fleet, leading-edge technology and an all-employee driver workforce, </w:t>
      </w:r>
      <w:r w:rsidR="00694089">
        <w:rPr>
          <w:lang w:val="en-GB"/>
        </w:rPr>
        <w:t xml:space="preserve">Gold Tiger customises unique solutions to </w:t>
      </w:r>
      <w:r w:rsidR="00FE7743">
        <w:rPr>
          <w:lang w:val="en-GB"/>
        </w:rPr>
        <w:t xml:space="preserve">each </w:t>
      </w:r>
      <w:r w:rsidR="00694089">
        <w:rPr>
          <w:lang w:val="en-GB"/>
        </w:rPr>
        <w:t>client’</w:t>
      </w:r>
      <w:r w:rsidR="00FE7743">
        <w:rPr>
          <w:lang w:val="en-GB"/>
        </w:rPr>
        <w:t>s</w:t>
      </w:r>
      <w:r w:rsidR="00694089">
        <w:rPr>
          <w:lang w:val="en-GB"/>
        </w:rPr>
        <w:t xml:space="preserve"> needs at a competitive price</w:t>
      </w:r>
      <w:r w:rsidR="00FE7743">
        <w:rPr>
          <w:lang w:val="en-GB"/>
        </w:rPr>
        <w:t>.</w:t>
      </w:r>
    </w:p>
    <w:p w14:paraId="2789126B" w14:textId="2EEA3C54" w:rsidR="00DB1F66" w:rsidRDefault="005A63B1" w:rsidP="00BF28DA">
      <w:pPr>
        <w:pStyle w:val="Heading2"/>
        <w:spacing w:before="120" w:after="120"/>
        <w:rPr>
          <w:lang w:val="en-GB"/>
        </w:rPr>
      </w:pPr>
      <w:r>
        <w:rPr>
          <w:lang w:val="en-GB"/>
        </w:rPr>
        <w:t xml:space="preserve">Core competencies </w:t>
      </w:r>
    </w:p>
    <w:p w14:paraId="2526854C" w14:textId="5344D7E0" w:rsidR="008F7973" w:rsidRDefault="00E84CC6" w:rsidP="00E84CC6">
      <w:pPr>
        <w:pStyle w:val="Heading3"/>
        <w:rPr>
          <w:lang w:val="en-GB"/>
        </w:rPr>
      </w:pPr>
      <w:r>
        <w:rPr>
          <w:lang w:val="en-GB"/>
        </w:rPr>
        <w:t>Transport</w:t>
      </w:r>
    </w:p>
    <w:p w14:paraId="17D732F1" w14:textId="77777777" w:rsidR="00E84CC6" w:rsidRDefault="00E84CC6" w:rsidP="00E84CC6">
      <w:pPr>
        <w:pStyle w:val="NoSpacing"/>
      </w:pPr>
      <w:r>
        <w:t xml:space="preserve">Interstate linehaul, </w:t>
      </w:r>
      <w:r w:rsidRPr="00DE688A">
        <w:t>intrastate, regional</w:t>
      </w:r>
      <w:r>
        <w:t>, metropolitan and last-mile delivery, express or general, all around Australia.</w:t>
      </w:r>
    </w:p>
    <w:p w14:paraId="6EEC1A6D" w14:textId="6D8AEF1F" w:rsidR="00E84CC6" w:rsidRDefault="00E84CC6" w:rsidP="00E84CC6">
      <w:pPr>
        <w:pStyle w:val="Heading3"/>
        <w:rPr>
          <w:lang w:val="en-GB"/>
        </w:rPr>
      </w:pPr>
      <w:r>
        <w:rPr>
          <w:lang w:val="en-GB"/>
        </w:rPr>
        <w:t>Warehousing</w:t>
      </w:r>
    </w:p>
    <w:p w14:paraId="342AD555" w14:textId="77777777" w:rsidR="00E84CC6" w:rsidRDefault="00E84CC6" w:rsidP="00E84CC6">
      <w:pPr>
        <w:pStyle w:val="NoSpacing"/>
      </w:pPr>
      <w:r>
        <w:t>Short or long-term storage solutions, container handling and cross-docking, in warehouses around Australia. Check and manage your inventory in our warehouses through your computer system’s interface with our JAIX warehouse management system.</w:t>
      </w:r>
    </w:p>
    <w:p w14:paraId="06045840" w14:textId="4C76FC5A" w:rsidR="00E84CC6" w:rsidRDefault="00E84CC6" w:rsidP="00E84CC6">
      <w:pPr>
        <w:pStyle w:val="Heading3"/>
        <w:rPr>
          <w:lang w:val="en-GB"/>
        </w:rPr>
      </w:pPr>
      <w:r>
        <w:rPr>
          <w:lang w:val="en-GB"/>
        </w:rPr>
        <w:t>Distribution</w:t>
      </w:r>
    </w:p>
    <w:p w14:paraId="31898667" w14:textId="77777777" w:rsidR="00E84CC6" w:rsidRDefault="00E84CC6" w:rsidP="00E84CC6">
      <w:pPr>
        <w:pStyle w:val="NoSpacing"/>
      </w:pPr>
      <w:r>
        <w:t>Distribute from our warehouses to your distribution hubs or let us deliver that last mile to your individual stores.</w:t>
      </w:r>
    </w:p>
    <w:p w14:paraId="0BBBF439" w14:textId="32283FCF" w:rsidR="00E84CC6" w:rsidRDefault="00E84CC6" w:rsidP="00E84CC6">
      <w:pPr>
        <w:pStyle w:val="Heading3"/>
        <w:rPr>
          <w:lang w:val="en-GB"/>
        </w:rPr>
      </w:pPr>
      <w:r>
        <w:rPr>
          <w:lang w:val="en-GB"/>
        </w:rPr>
        <w:t>Technology/documentation</w:t>
      </w:r>
    </w:p>
    <w:p w14:paraId="63CE9E07" w14:textId="3366C753" w:rsidR="00E84CC6" w:rsidRDefault="00E84CC6" w:rsidP="00E84CC6">
      <w:pPr>
        <w:pStyle w:val="NoSpacing"/>
      </w:pPr>
      <w:r w:rsidRPr="000E191C">
        <w:t xml:space="preserve">We </w:t>
      </w:r>
      <w:r>
        <w:t xml:space="preserve">use </w:t>
      </w:r>
      <w:r w:rsidRPr="000E191C">
        <w:t xml:space="preserve">leading technologies </w:t>
      </w:r>
      <w:r>
        <w:t xml:space="preserve">throughout </w:t>
      </w:r>
      <w:r w:rsidRPr="000E191C">
        <w:t xml:space="preserve">our </w:t>
      </w:r>
      <w:r>
        <w:t xml:space="preserve">operations, </w:t>
      </w:r>
      <w:r w:rsidRPr="000E191C">
        <w:t>from track and trace through to radio frequency identification</w:t>
      </w:r>
      <w:r w:rsidR="00326DCE">
        <w:t>, sign on glass</w:t>
      </w:r>
      <w:r w:rsidRPr="000E191C">
        <w:t xml:space="preserve"> and inventory management software. We can also integrate our systems </w:t>
      </w:r>
      <w:r>
        <w:t>with our clients’ systems</w:t>
      </w:r>
      <w:r w:rsidRPr="000E191C">
        <w:t xml:space="preserve">, </w:t>
      </w:r>
      <w:r>
        <w:t>enabling you to see the same data that we do</w:t>
      </w:r>
      <w:r w:rsidRPr="000E191C">
        <w:t>.</w:t>
      </w:r>
    </w:p>
    <w:p w14:paraId="2B425A6E" w14:textId="783F1336" w:rsidR="00E84CC6" w:rsidRDefault="00E84CC6" w:rsidP="00E84CC6">
      <w:pPr>
        <w:pStyle w:val="Heading3"/>
      </w:pPr>
      <w:r>
        <w:t>3PL/4PL solutions</w:t>
      </w:r>
    </w:p>
    <w:p w14:paraId="42E64402" w14:textId="77777777" w:rsidR="00E84CC6" w:rsidRDefault="00E84CC6" w:rsidP="00E84CC6">
      <w:pPr>
        <w:pStyle w:val="NoSpacing"/>
      </w:pPr>
      <w:r>
        <w:t>Gold Tiger offers solutions based on the third party and fourth party logistics models, with Gold Tiger supplying and managing all parts of the logistics chain.</w:t>
      </w:r>
    </w:p>
    <w:p w14:paraId="4E929CD9" w14:textId="044331B9" w:rsidR="00DB1F66" w:rsidRDefault="00DB1F66" w:rsidP="00BF28DA">
      <w:pPr>
        <w:pStyle w:val="Heading2"/>
        <w:spacing w:before="120" w:after="120"/>
        <w:rPr>
          <w:lang w:val="en-GB"/>
        </w:rPr>
      </w:pPr>
      <w:r>
        <w:rPr>
          <w:lang w:val="en-GB"/>
        </w:rPr>
        <w:t xml:space="preserve">Key </w:t>
      </w:r>
      <w:r w:rsidR="0091230B">
        <w:rPr>
          <w:lang w:val="en-GB"/>
        </w:rPr>
        <w:t>capabilities</w:t>
      </w:r>
      <w:r w:rsidR="00570489">
        <w:rPr>
          <w:lang w:val="en-GB"/>
        </w:rPr>
        <w:t xml:space="preserve"> and strengths</w:t>
      </w:r>
    </w:p>
    <w:p w14:paraId="639C568F" w14:textId="228830D6" w:rsidR="00570489" w:rsidRDefault="00570489" w:rsidP="0091230B">
      <w:pPr>
        <w:pStyle w:val="ListParagraph"/>
        <w:numPr>
          <w:ilvl w:val="0"/>
          <w:numId w:val="1"/>
        </w:numPr>
        <w:rPr>
          <w:lang w:val="en-GB"/>
        </w:rPr>
      </w:pPr>
      <w:r>
        <w:rPr>
          <w:lang w:val="en-GB"/>
        </w:rPr>
        <w:t>Integrated 3PL and 4PL solutions all over the Australia for palletised freight.</w:t>
      </w:r>
    </w:p>
    <w:p w14:paraId="764578DC" w14:textId="30835562" w:rsidR="00500A0C" w:rsidRDefault="00500A0C" w:rsidP="0091230B">
      <w:pPr>
        <w:pStyle w:val="ListParagraph"/>
        <w:numPr>
          <w:ilvl w:val="0"/>
          <w:numId w:val="1"/>
        </w:numPr>
        <w:rPr>
          <w:lang w:val="en-GB"/>
        </w:rPr>
      </w:pPr>
      <w:r>
        <w:rPr>
          <w:lang w:val="en-GB"/>
        </w:rPr>
        <w:t>No two clients are the same</w:t>
      </w:r>
      <w:r w:rsidR="00BE3A27">
        <w:rPr>
          <w:lang w:val="en-GB"/>
        </w:rPr>
        <w:t>, so</w:t>
      </w:r>
      <w:r w:rsidR="00E9174C">
        <w:rPr>
          <w:lang w:val="en-GB"/>
        </w:rPr>
        <w:t xml:space="preserve"> </w:t>
      </w:r>
      <w:r w:rsidR="00BE3A27">
        <w:rPr>
          <w:lang w:val="en-GB"/>
        </w:rPr>
        <w:t>w</w:t>
      </w:r>
      <w:r>
        <w:rPr>
          <w:lang w:val="en-GB"/>
        </w:rPr>
        <w:t>e customise solutions to our clients’ unique needs.</w:t>
      </w:r>
    </w:p>
    <w:p w14:paraId="77E6C243" w14:textId="265BE3F0" w:rsidR="00500A0C" w:rsidRDefault="00500A0C" w:rsidP="0091230B">
      <w:pPr>
        <w:pStyle w:val="ListParagraph"/>
        <w:numPr>
          <w:ilvl w:val="0"/>
          <w:numId w:val="1"/>
        </w:numPr>
        <w:rPr>
          <w:lang w:val="en-GB"/>
        </w:rPr>
      </w:pPr>
      <w:r>
        <w:rPr>
          <w:lang w:val="en-GB"/>
        </w:rPr>
        <w:t>Proactive problem solving</w:t>
      </w:r>
      <w:r w:rsidR="00E9174C">
        <w:rPr>
          <w:lang w:val="en-GB"/>
        </w:rPr>
        <w:t xml:space="preserve"> –</w:t>
      </w:r>
      <w:r>
        <w:rPr>
          <w:lang w:val="en-GB"/>
        </w:rPr>
        <w:t xml:space="preserve"> we monitor problems as they arise and provide solutions </w:t>
      </w:r>
      <w:r w:rsidR="00326DCE">
        <w:rPr>
          <w:lang w:val="en-GB"/>
        </w:rPr>
        <w:t>before,</w:t>
      </w:r>
      <w:r>
        <w:rPr>
          <w:lang w:val="en-GB"/>
        </w:rPr>
        <w:t xml:space="preserve"> they cost our clients time and money.</w:t>
      </w:r>
    </w:p>
    <w:p w14:paraId="5DC643C1" w14:textId="1A10B470" w:rsidR="00500A0C" w:rsidRDefault="00500A0C" w:rsidP="0091230B">
      <w:pPr>
        <w:pStyle w:val="ListParagraph"/>
        <w:numPr>
          <w:ilvl w:val="0"/>
          <w:numId w:val="1"/>
        </w:numPr>
        <w:rPr>
          <w:lang w:val="en-GB"/>
        </w:rPr>
      </w:pPr>
      <w:r>
        <w:rPr>
          <w:lang w:val="en-GB"/>
        </w:rPr>
        <w:t>Strong focus on customer service</w:t>
      </w:r>
      <w:r w:rsidR="00AB106D">
        <w:rPr>
          <w:lang w:val="en-GB"/>
        </w:rPr>
        <w:t xml:space="preserve"> and keeping our promises to clients.</w:t>
      </w:r>
      <w:r>
        <w:rPr>
          <w:lang w:val="en-GB"/>
        </w:rPr>
        <w:t xml:space="preserve">  </w:t>
      </w:r>
    </w:p>
    <w:p w14:paraId="4BDF8152" w14:textId="2E612272" w:rsidR="00570489" w:rsidRDefault="00570489" w:rsidP="0091230B">
      <w:pPr>
        <w:pStyle w:val="ListParagraph"/>
        <w:numPr>
          <w:ilvl w:val="0"/>
          <w:numId w:val="1"/>
        </w:numPr>
        <w:rPr>
          <w:lang w:val="en-GB"/>
        </w:rPr>
      </w:pPr>
      <w:r>
        <w:rPr>
          <w:lang w:val="en-GB"/>
        </w:rPr>
        <w:lastRenderedPageBreak/>
        <w:t>Head office/warehouse in Sydney (Ingleburn)</w:t>
      </w:r>
      <w:r w:rsidR="00302C23">
        <w:rPr>
          <w:lang w:val="en-GB"/>
        </w:rPr>
        <w:t xml:space="preserve"> NSW as well </w:t>
      </w:r>
      <w:r>
        <w:rPr>
          <w:lang w:val="en-GB"/>
        </w:rPr>
        <w:t>large Melbourne office/warehouse (Dandenong South)</w:t>
      </w:r>
      <w:r w:rsidR="00302C23">
        <w:rPr>
          <w:lang w:val="en-GB"/>
        </w:rPr>
        <w:t xml:space="preserve"> and Brisbane (Parkinson site)</w:t>
      </w:r>
      <w:r>
        <w:rPr>
          <w:lang w:val="en-GB"/>
        </w:rPr>
        <w:t xml:space="preserve">. </w:t>
      </w:r>
    </w:p>
    <w:p w14:paraId="13A8DE82" w14:textId="7685DB7B" w:rsidR="007D1797" w:rsidRDefault="007D1797" w:rsidP="007D1797">
      <w:pPr>
        <w:pStyle w:val="ListParagraph"/>
        <w:numPr>
          <w:ilvl w:val="0"/>
          <w:numId w:val="1"/>
        </w:numPr>
        <w:rPr>
          <w:lang w:val="en-GB"/>
        </w:rPr>
      </w:pPr>
      <w:r>
        <w:rPr>
          <w:lang w:val="en-GB"/>
        </w:rPr>
        <w:t>Management team members with extensive experience in the transport industry at all levels</w:t>
      </w:r>
      <w:r w:rsidR="00500A0C">
        <w:rPr>
          <w:lang w:val="en-GB"/>
        </w:rPr>
        <w:t>.</w:t>
      </w:r>
      <w:r w:rsidR="00234437">
        <w:rPr>
          <w:lang w:val="en-GB"/>
        </w:rPr>
        <w:t xml:space="preserve"> Our workforce numbers more than 1</w:t>
      </w:r>
      <w:r w:rsidR="00326DCE">
        <w:rPr>
          <w:lang w:val="en-GB"/>
        </w:rPr>
        <w:t>20</w:t>
      </w:r>
      <w:r w:rsidR="00234437">
        <w:rPr>
          <w:lang w:val="en-GB"/>
        </w:rPr>
        <w:t xml:space="preserve"> and growing.</w:t>
      </w:r>
    </w:p>
    <w:p w14:paraId="02610209" w14:textId="31A6F0CB" w:rsidR="008F7973" w:rsidRDefault="00382778" w:rsidP="0091230B">
      <w:pPr>
        <w:pStyle w:val="ListParagraph"/>
        <w:numPr>
          <w:ilvl w:val="0"/>
          <w:numId w:val="1"/>
        </w:numPr>
        <w:rPr>
          <w:lang w:val="en-GB"/>
        </w:rPr>
      </w:pPr>
      <w:r>
        <w:rPr>
          <w:noProof/>
          <w:lang w:val="en-GB"/>
        </w:rPr>
        <w:drawing>
          <wp:anchor distT="0" distB="0" distL="114300" distR="114300" simplePos="0" relativeHeight="251660288" behindDoc="0" locked="0" layoutInCell="1" allowOverlap="1" wp14:anchorId="1A13F4F0" wp14:editId="430F04A1">
            <wp:simplePos x="0" y="0"/>
            <wp:positionH relativeFrom="margin">
              <wp:posOffset>4227195</wp:posOffset>
            </wp:positionH>
            <wp:positionV relativeFrom="margin">
              <wp:posOffset>-1909409</wp:posOffset>
            </wp:positionV>
            <wp:extent cx="2466975" cy="2295525"/>
            <wp:effectExtent l="0" t="0" r="9525" b="9525"/>
            <wp:wrapSquare wrapText="bothSides"/>
            <wp:docPr id="5" name="Picture 5" descr="A picture containing draw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rcles-v1-C.jpeg"/>
                    <pic:cNvPicPr/>
                  </pic:nvPicPr>
                  <pic:blipFill>
                    <a:blip r:embed="rId7">
                      <a:extLst>
                        <a:ext uri="{28A0092B-C50C-407E-A947-70E740481C1C}">
                          <a14:useLocalDpi xmlns:a14="http://schemas.microsoft.com/office/drawing/2010/main" val="0"/>
                        </a:ext>
                      </a:extLst>
                    </a:blip>
                    <a:stretch>
                      <a:fillRect/>
                    </a:stretch>
                  </pic:blipFill>
                  <pic:spPr>
                    <a:xfrm>
                      <a:off x="0" y="0"/>
                      <a:ext cx="2466975" cy="2295525"/>
                    </a:xfrm>
                    <a:prstGeom prst="rect">
                      <a:avLst/>
                    </a:prstGeom>
                  </pic:spPr>
                </pic:pic>
              </a:graphicData>
            </a:graphic>
          </wp:anchor>
        </w:drawing>
      </w:r>
      <w:r>
        <w:rPr>
          <w:lang w:val="en-GB"/>
        </w:rPr>
        <w:t xml:space="preserve">Top-quality </w:t>
      </w:r>
      <w:r w:rsidR="0091230B" w:rsidRPr="0091230B">
        <w:rPr>
          <w:lang w:val="en-GB"/>
        </w:rPr>
        <w:t xml:space="preserve">Volvo vehicle fleet </w:t>
      </w:r>
      <w:r>
        <w:rPr>
          <w:lang w:val="en-GB"/>
        </w:rPr>
        <w:t>that encompasses</w:t>
      </w:r>
      <w:r w:rsidR="0091230B" w:rsidRPr="0091230B">
        <w:rPr>
          <w:lang w:val="en-GB"/>
        </w:rPr>
        <w:t xml:space="preserve"> more than </w:t>
      </w:r>
      <w:r w:rsidR="00326DCE">
        <w:rPr>
          <w:lang w:val="en-GB"/>
        </w:rPr>
        <w:t>80</w:t>
      </w:r>
      <w:r w:rsidR="0091230B" w:rsidRPr="0091230B">
        <w:rPr>
          <w:lang w:val="en-GB"/>
        </w:rPr>
        <w:t xml:space="preserve"> prime movers, </w:t>
      </w:r>
      <w:r w:rsidR="00326DCE">
        <w:rPr>
          <w:lang w:val="en-GB"/>
        </w:rPr>
        <w:t>100</w:t>
      </w:r>
      <w:r w:rsidR="0091230B" w:rsidRPr="0091230B">
        <w:rPr>
          <w:lang w:val="en-GB"/>
        </w:rPr>
        <w:t xml:space="preserve"> trailers and 30 delivery trucks</w:t>
      </w:r>
      <w:r w:rsidR="0091230B">
        <w:rPr>
          <w:lang w:val="en-GB"/>
        </w:rPr>
        <w:t>. Includes B-doubles with mezzanine decks.</w:t>
      </w:r>
      <w:r w:rsidR="00570489">
        <w:rPr>
          <w:lang w:val="en-GB"/>
        </w:rPr>
        <w:t xml:space="preserve"> </w:t>
      </w:r>
    </w:p>
    <w:p w14:paraId="32D0D194" w14:textId="51BB49CE" w:rsidR="00AB106D" w:rsidRDefault="00AB106D" w:rsidP="0091230B">
      <w:pPr>
        <w:pStyle w:val="ListParagraph"/>
        <w:numPr>
          <w:ilvl w:val="0"/>
          <w:numId w:val="1"/>
        </w:numPr>
        <w:rPr>
          <w:lang w:val="en-GB"/>
        </w:rPr>
      </w:pPr>
      <w:r>
        <w:rPr>
          <w:lang w:val="en-GB"/>
        </w:rPr>
        <w:t xml:space="preserve">Accreditations for NHVAS, HACCP, </w:t>
      </w:r>
      <w:r w:rsidR="004B4EF3">
        <w:rPr>
          <w:lang w:val="en-GB"/>
        </w:rPr>
        <w:t>BFM.</w:t>
      </w:r>
    </w:p>
    <w:p w14:paraId="51D59C8B" w14:textId="50F82241" w:rsidR="00DB1F66" w:rsidRDefault="00DB1F66" w:rsidP="00BF28DA">
      <w:pPr>
        <w:pStyle w:val="Heading2"/>
        <w:spacing w:before="120" w:after="120"/>
        <w:rPr>
          <w:lang w:val="en-GB"/>
        </w:rPr>
      </w:pPr>
      <w:r>
        <w:rPr>
          <w:lang w:val="en-GB"/>
        </w:rPr>
        <w:t>Comparative advantages and differentiators</w:t>
      </w:r>
    </w:p>
    <w:p w14:paraId="17CAFAF3" w14:textId="2EFDBCA3" w:rsidR="00500A0C" w:rsidRDefault="00500A0C" w:rsidP="00994EDA">
      <w:pPr>
        <w:pStyle w:val="ListParagraph"/>
        <w:numPr>
          <w:ilvl w:val="0"/>
          <w:numId w:val="1"/>
        </w:numPr>
        <w:rPr>
          <w:lang w:val="en-GB"/>
        </w:rPr>
      </w:pPr>
      <w:r>
        <w:rPr>
          <w:lang w:val="en-GB"/>
        </w:rPr>
        <w:t xml:space="preserve">Gold Tiger’s drivers are all employees, not contractors, </w:t>
      </w:r>
      <w:r w:rsidR="00AB106D">
        <w:rPr>
          <w:lang w:val="en-GB"/>
        </w:rPr>
        <w:t xml:space="preserve">which means they are </w:t>
      </w:r>
      <w:r w:rsidR="00E9174C">
        <w:rPr>
          <w:lang w:val="en-GB"/>
        </w:rPr>
        <w:t xml:space="preserve">exclusively </w:t>
      </w:r>
      <w:r>
        <w:rPr>
          <w:lang w:val="en-GB"/>
        </w:rPr>
        <w:t xml:space="preserve">dedicated to </w:t>
      </w:r>
      <w:r w:rsidR="00AB106D">
        <w:rPr>
          <w:lang w:val="en-GB"/>
        </w:rPr>
        <w:t xml:space="preserve">the needs of </w:t>
      </w:r>
      <w:r>
        <w:rPr>
          <w:lang w:val="en-GB"/>
        </w:rPr>
        <w:t>our clients.</w:t>
      </w:r>
    </w:p>
    <w:p w14:paraId="28FF6E17" w14:textId="5E2A7551" w:rsidR="00500A0C" w:rsidRDefault="00500A0C" w:rsidP="00994EDA">
      <w:pPr>
        <w:pStyle w:val="ListParagraph"/>
        <w:numPr>
          <w:ilvl w:val="0"/>
          <w:numId w:val="1"/>
        </w:numPr>
        <w:rPr>
          <w:lang w:val="en-GB"/>
        </w:rPr>
      </w:pPr>
      <w:r>
        <w:rPr>
          <w:lang w:val="en-GB"/>
        </w:rPr>
        <w:t>For new clients, Gold Tiger conducts a transition-in program over several weeks covering areas such as service levels, technology, communication, relationships, expectations, reporting, KPIs and documentation to ensure we become an integrated part of your business.</w:t>
      </w:r>
    </w:p>
    <w:p w14:paraId="1DE38430" w14:textId="795A3883" w:rsidR="00AB106D" w:rsidRDefault="00AB106D" w:rsidP="00994EDA">
      <w:pPr>
        <w:pStyle w:val="ListParagraph"/>
        <w:numPr>
          <w:ilvl w:val="0"/>
          <w:numId w:val="1"/>
        </w:numPr>
        <w:rPr>
          <w:lang w:val="en-GB"/>
        </w:rPr>
      </w:pPr>
      <w:r>
        <w:rPr>
          <w:lang w:val="en-GB"/>
        </w:rPr>
        <w:t>Gold Tiger owns its Sydney office and warehouse and its vehicle fleet.</w:t>
      </w:r>
    </w:p>
    <w:p w14:paraId="2F2710D9" w14:textId="51AAD966" w:rsidR="00994EDA" w:rsidRDefault="00AB106D" w:rsidP="00994EDA">
      <w:pPr>
        <w:pStyle w:val="ListParagraph"/>
        <w:numPr>
          <w:ilvl w:val="0"/>
          <w:numId w:val="1"/>
        </w:numPr>
        <w:rPr>
          <w:lang w:val="en-GB"/>
        </w:rPr>
      </w:pPr>
      <w:r>
        <w:rPr>
          <w:lang w:val="en-GB"/>
        </w:rPr>
        <w:t>D</w:t>
      </w:r>
      <w:r w:rsidR="00994EDA">
        <w:rPr>
          <w:lang w:val="en-GB"/>
        </w:rPr>
        <w:t>river and truck performance and location</w:t>
      </w:r>
      <w:r>
        <w:rPr>
          <w:lang w:val="en-GB"/>
        </w:rPr>
        <w:t xml:space="preserve"> are monitored through Volvo’s Dynafleet on-board software package</w:t>
      </w:r>
      <w:r w:rsidR="00994EDA">
        <w:rPr>
          <w:lang w:val="en-GB"/>
        </w:rPr>
        <w:t>. The data produced is accessible to clients in real time.</w:t>
      </w:r>
    </w:p>
    <w:p w14:paraId="08BE1340" w14:textId="7463F96A" w:rsidR="00994EDA" w:rsidRPr="00AB106D" w:rsidRDefault="00AB106D" w:rsidP="00994EDA">
      <w:pPr>
        <w:pStyle w:val="ListParagraph"/>
        <w:numPr>
          <w:ilvl w:val="0"/>
          <w:numId w:val="1"/>
        </w:numPr>
        <w:rPr>
          <w:lang w:val="en-GB"/>
        </w:rPr>
      </w:pPr>
      <w:r>
        <w:rPr>
          <w:lang w:val="en-GB"/>
        </w:rPr>
        <w:t>Our g</w:t>
      </w:r>
      <w:r w:rsidR="00994EDA">
        <w:rPr>
          <w:lang w:val="en-GB"/>
        </w:rPr>
        <w:t xml:space="preserve">old partnership with Volvo </w:t>
      </w:r>
      <w:r w:rsidR="00500A0C">
        <w:t xml:space="preserve">provides </w:t>
      </w:r>
      <w:r>
        <w:t xml:space="preserve">a </w:t>
      </w:r>
      <w:r w:rsidR="00994EDA">
        <w:t>regular maintenance schedule to the highest manufacturer standards (OEM replacement parts), 24-hour breakdown repair around Australia, and replacement vehicles if trucks need to be off the road more than 24 hours</w:t>
      </w:r>
      <w:r w:rsidR="00500A0C">
        <w:t>.</w:t>
      </w:r>
    </w:p>
    <w:p w14:paraId="3A643DEF" w14:textId="52761C01" w:rsidR="00AB106D" w:rsidRPr="0091230B" w:rsidRDefault="00AB106D" w:rsidP="00994EDA">
      <w:pPr>
        <w:pStyle w:val="ListParagraph"/>
        <w:numPr>
          <w:ilvl w:val="0"/>
          <w:numId w:val="1"/>
        </w:numPr>
        <w:rPr>
          <w:lang w:val="en-GB"/>
        </w:rPr>
      </w:pPr>
      <w:r>
        <w:t>Excellent use of technology for track and trace, RFID and inventory management. We can integrate with client systems to provide access to extensive data and reports.</w:t>
      </w:r>
    </w:p>
    <w:p w14:paraId="2D2A396C" w14:textId="30007F48" w:rsidR="00DB1F66" w:rsidRDefault="00DB1F66" w:rsidP="00BF28DA">
      <w:pPr>
        <w:pStyle w:val="Heading2"/>
        <w:spacing w:before="120" w:after="120"/>
        <w:rPr>
          <w:lang w:val="en-GB"/>
        </w:rPr>
      </w:pPr>
      <w:r>
        <w:rPr>
          <w:lang w:val="en-GB"/>
        </w:rPr>
        <w:t>Experience</w:t>
      </w:r>
      <w:r w:rsidR="00135A6E">
        <w:rPr>
          <w:lang w:val="en-GB"/>
        </w:rPr>
        <w:t xml:space="preserve"> and track record</w:t>
      </w:r>
    </w:p>
    <w:p w14:paraId="2201041F" w14:textId="1ECB5BF4" w:rsidR="002C40F4" w:rsidRDefault="00BF28DA" w:rsidP="002C40F4">
      <w:pPr>
        <w:pStyle w:val="ListParagraph"/>
        <w:numPr>
          <w:ilvl w:val="0"/>
          <w:numId w:val="3"/>
        </w:numPr>
        <w:rPr>
          <w:lang w:val="en-GB"/>
        </w:rPr>
      </w:pPr>
      <w:r>
        <w:rPr>
          <w:lang w:val="en-GB"/>
        </w:rPr>
        <w:t>More than 2.7 million tonnes of freight transported around Australia annually, with more than 500,000 tonnes moved for our largest client.</w:t>
      </w:r>
    </w:p>
    <w:p w14:paraId="78EDAFA4" w14:textId="258EE64C" w:rsidR="002C40F4" w:rsidRPr="002C40F4" w:rsidRDefault="00BF28DA" w:rsidP="002C40F4">
      <w:pPr>
        <w:pStyle w:val="ListParagraph"/>
        <w:numPr>
          <w:ilvl w:val="0"/>
          <w:numId w:val="3"/>
        </w:numPr>
        <w:rPr>
          <w:lang w:val="en-GB"/>
        </w:rPr>
      </w:pPr>
      <w:r>
        <w:rPr>
          <w:lang w:val="en-GB"/>
        </w:rPr>
        <w:t>We have more than 40 clients from industries includ</w:t>
      </w:r>
      <w:r w:rsidR="00AD465B">
        <w:rPr>
          <w:lang w:val="en-GB"/>
        </w:rPr>
        <w:t>ing</w:t>
      </w:r>
      <w:r>
        <w:rPr>
          <w:lang w:val="en-GB"/>
        </w:rPr>
        <w:t xml:space="preserve"> </w:t>
      </w:r>
      <w:r w:rsidR="00302C23">
        <w:rPr>
          <w:lang w:val="en-GB"/>
        </w:rPr>
        <w:t xml:space="preserve">Food, </w:t>
      </w:r>
      <w:r>
        <w:rPr>
          <w:lang w:val="en-GB"/>
        </w:rPr>
        <w:t xml:space="preserve">packaging, manufacturing, retail, industrial and FMCG. Prominent clients include Unilever, </w:t>
      </w:r>
      <w:r w:rsidR="00302C23">
        <w:rPr>
          <w:lang w:val="en-GB"/>
        </w:rPr>
        <w:t xml:space="preserve">Freedom Food, Sigma Healthcare, </w:t>
      </w:r>
      <w:r>
        <w:rPr>
          <w:lang w:val="en-GB"/>
        </w:rPr>
        <w:t>CIA Logistics, Triangle Logistics, TMA Group and Austral Bricks.</w:t>
      </w:r>
    </w:p>
    <w:p w14:paraId="1811B629" w14:textId="4F5AB847" w:rsidR="00DB1F66" w:rsidRDefault="00DB1F66" w:rsidP="00BF28DA">
      <w:pPr>
        <w:pStyle w:val="Heading2"/>
        <w:spacing w:before="120" w:after="120"/>
        <w:rPr>
          <w:lang w:val="en-GB"/>
        </w:rPr>
      </w:pPr>
      <w:r>
        <w:rPr>
          <w:lang w:val="en-GB"/>
        </w:rPr>
        <w:t>Health and safety</w:t>
      </w:r>
    </w:p>
    <w:p w14:paraId="69C6D39A" w14:textId="30CAD6CB" w:rsidR="004B4EF3" w:rsidRDefault="004B4EF3" w:rsidP="004B4EF3">
      <w:pPr>
        <w:pStyle w:val="NoSpacing"/>
        <w:numPr>
          <w:ilvl w:val="0"/>
          <w:numId w:val="2"/>
        </w:numPr>
      </w:pPr>
      <w:r>
        <w:t xml:space="preserve">All drivers have the relevant driving licences and tickets they need to complete their work safely and use any required equipment. Our drivers are professionals with excellent driving skills and are trained in topics such as fatigue management, mass management and dangerous goods. </w:t>
      </w:r>
    </w:p>
    <w:p w14:paraId="154ABB04" w14:textId="396F571D" w:rsidR="004B4EF3" w:rsidRDefault="004B4EF3" w:rsidP="004B4EF3">
      <w:pPr>
        <w:pStyle w:val="NoSpacing"/>
        <w:numPr>
          <w:ilvl w:val="0"/>
          <w:numId w:val="2"/>
        </w:numPr>
      </w:pPr>
      <w:r>
        <w:t xml:space="preserve">We have an outstanding health and safety record (no injuries) and our drivers have accident-free driving records. </w:t>
      </w:r>
    </w:p>
    <w:p w14:paraId="1215B01F" w14:textId="5BBBC60F" w:rsidR="00DA0B4B" w:rsidRPr="004B4EF3" w:rsidRDefault="004B4EF3" w:rsidP="00DA0B4B">
      <w:pPr>
        <w:pStyle w:val="NoSpacing"/>
        <w:numPr>
          <w:ilvl w:val="0"/>
          <w:numId w:val="2"/>
        </w:numPr>
        <w:rPr>
          <w:lang w:val="en-GB"/>
        </w:rPr>
      </w:pPr>
      <w:r>
        <w:t xml:space="preserve">Our trucks are equipped with Volvo’s </w:t>
      </w:r>
      <w:r w:rsidRPr="00AC105A">
        <w:t>Dynafleet</w:t>
      </w:r>
      <w:r>
        <w:t xml:space="preserve"> software package, which monitors driver and truck performance, and the Volvo safety pack.</w:t>
      </w:r>
    </w:p>
    <w:sectPr w:rsidR="00DA0B4B" w:rsidRPr="004B4EF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36EAD" w14:textId="77777777" w:rsidR="00650122" w:rsidRDefault="00650122" w:rsidP="00DB1F66">
      <w:pPr>
        <w:spacing w:after="0" w:line="240" w:lineRule="auto"/>
      </w:pPr>
      <w:r>
        <w:separator/>
      </w:r>
    </w:p>
  </w:endnote>
  <w:endnote w:type="continuationSeparator" w:id="0">
    <w:p w14:paraId="3A4980EC" w14:textId="77777777" w:rsidR="00650122" w:rsidRDefault="00650122" w:rsidP="00DB1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shd w:val="clear" w:color="auto" w:fill="000000" w:themeFill="text1"/>
      <w:tblLook w:val="04A0" w:firstRow="1" w:lastRow="0" w:firstColumn="1" w:lastColumn="0" w:noHBand="0" w:noVBand="1"/>
    </w:tblPr>
    <w:tblGrid>
      <w:gridCol w:w="9016"/>
    </w:tblGrid>
    <w:tr w:rsidR="00382778" w14:paraId="68E99AC3" w14:textId="77777777" w:rsidTr="00382778">
      <w:tc>
        <w:tcPr>
          <w:tcW w:w="9016" w:type="dxa"/>
          <w:shd w:val="clear" w:color="auto" w:fill="000000" w:themeFill="text1"/>
        </w:tcPr>
        <w:p w14:paraId="574F06D6" w14:textId="0825D9C3" w:rsidR="00382778" w:rsidRDefault="00382778" w:rsidP="00382778">
          <w:pPr>
            <w:pStyle w:val="Footer"/>
            <w:spacing w:after="40"/>
            <w:jc w:val="center"/>
          </w:pPr>
          <w:r w:rsidRPr="00382778">
            <w:rPr>
              <w:b/>
              <w:bCs/>
            </w:rPr>
            <w:t>Head office:</w:t>
          </w:r>
          <w:r>
            <w:t xml:space="preserve"> 3B Inglis Road, Ingleburn NSW 2565 </w:t>
          </w:r>
        </w:p>
        <w:p w14:paraId="0541E00E" w14:textId="39C50F00" w:rsidR="00382778" w:rsidRDefault="00382778" w:rsidP="00382778">
          <w:pPr>
            <w:pStyle w:val="Footer"/>
            <w:spacing w:after="40"/>
            <w:jc w:val="center"/>
          </w:pPr>
          <w:r w:rsidRPr="00382778">
            <w:rPr>
              <w:b/>
              <w:bCs/>
            </w:rPr>
            <w:t>Melbourne branch</w:t>
          </w:r>
          <w:r>
            <w:t xml:space="preserve">: </w:t>
          </w:r>
          <w:r w:rsidR="00326DCE">
            <w:t>60 – 70 Monash Dr</w:t>
          </w:r>
          <w:r>
            <w:t>, Dandenong South VIC 3175</w:t>
          </w:r>
        </w:p>
        <w:p w14:paraId="226A87F2" w14:textId="19D3D633" w:rsidR="00302C23" w:rsidRPr="00382778" w:rsidRDefault="00302C23" w:rsidP="00382778">
          <w:pPr>
            <w:pStyle w:val="Footer"/>
            <w:spacing w:after="40"/>
            <w:jc w:val="center"/>
            <w:rPr>
              <w:b/>
              <w:bCs/>
            </w:rPr>
          </w:pPr>
          <w:r>
            <w:rPr>
              <w:b/>
              <w:bCs/>
            </w:rPr>
            <w:t xml:space="preserve">Brisbane branch: </w:t>
          </w:r>
          <w:ins w:id="0" w:author="Terry  Tolbert" w:date="2020-12-24T10:01:00Z">
            <w:r w:rsidR="00C36F58">
              <w:t>U</w:t>
            </w:r>
          </w:ins>
          <w:del w:id="1" w:author="Terry  Tolbert" w:date="2020-12-24T10:01:00Z">
            <w:r w:rsidRPr="00C36F58" w:rsidDel="00C36F58">
              <w:rPr>
                <w:rPrChange w:id="2" w:author="Terry  Tolbert" w:date="2020-12-24T10:01:00Z">
                  <w:rPr>
                    <w:b/>
                    <w:bCs/>
                  </w:rPr>
                </w:rPrChange>
              </w:rPr>
              <w:delText>u</w:delText>
            </w:r>
          </w:del>
          <w:r w:rsidRPr="00C36F58">
            <w:rPr>
              <w:rPrChange w:id="3" w:author="Terry  Tolbert" w:date="2020-12-24T10:01:00Z">
                <w:rPr>
                  <w:b/>
                  <w:bCs/>
                </w:rPr>
              </w:rPrChange>
            </w:rPr>
            <w:t>nit 2/58 Precinct St, Parkinson QLD 4115</w:t>
          </w:r>
        </w:p>
        <w:p w14:paraId="2C40DC50" w14:textId="6F380765" w:rsidR="00382778" w:rsidRDefault="00382778" w:rsidP="00382778">
          <w:pPr>
            <w:pStyle w:val="Footer"/>
            <w:spacing w:after="40"/>
            <w:jc w:val="center"/>
          </w:pPr>
          <w:r w:rsidRPr="00382778">
            <w:rPr>
              <w:b/>
              <w:bCs/>
            </w:rPr>
            <w:t>Phone:</w:t>
          </w:r>
          <w:r>
            <w:t xml:space="preserve"> 1800</w:t>
          </w:r>
          <w:ins w:id="4" w:author="Terry  Tolbert" w:date="2020-12-24T10:01:00Z">
            <w:r w:rsidR="00C36F58">
              <w:t>-</w:t>
            </w:r>
          </w:ins>
          <w:del w:id="5" w:author="Terry  Tolbert" w:date="2020-12-24T10:01:00Z">
            <w:r w:rsidDel="00C36F58">
              <w:delText xml:space="preserve"> </w:delText>
            </w:r>
          </w:del>
          <w:r>
            <w:t>040</w:t>
          </w:r>
          <w:ins w:id="6" w:author="Terry  Tolbert" w:date="2020-12-24T10:01:00Z">
            <w:r w:rsidR="00C36F58">
              <w:t>-</w:t>
            </w:r>
          </w:ins>
          <w:r>
            <w:t xml:space="preserve">306 | </w:t>
          </w:r>
          <w:r w:rsidRPr="00382778">
            <w:rPr>
              <w:b/>
              <w:bCs/>
            </w:rPr>
            <w:t>Email:</w:t>
          </w:r>
          <w:r>
            <w:t xml:space="preserve"> </w:t>
          </w:r>
          <w:hyperlink r:id="rId1" w:history="1">
            <w:r w:rsidRPr="006D7063">
              <w:rPr>
                <w:rStyle w:val="Hyperlink"/>
                <w:color w:val="FFFFFF" w:themeColor="background1"/>
              </w:rPr>
              <w:t>enquiries@gtls.com.au</w:t>
            </w:r>
          </w:hyperlink>
        </w:p>
        <w:p w14:paraId="71767814" w14:textId="00C9BA77" w:rsidR="00382778" w:rsidRDefault="00382778" w:rsidP="00382778">
          <w:pPr>
            <w:pStyle w:val="Footer"/>
            <w:spacing w:after="40"/>
            <w:jc w:val="center"/>
          </w:pPr>
          <w:r w:rsidRPr="00382778">
            <w:rPr>
              <w:b/>
            </w:rPr>
            <w:t>Director:</w:t>
          </w:r>
          <w:r>
            <w:t xml:space="preserve"> Imad El Masri, 0420 227 222</w:t>
          </w:r>
        </w:p>
      </w:tc>
    </w:tr>
  </w:tbl>
  <w:p w14:paraId="3306902D" w14:textId="77777777" w:rsidR="00382778" w:rsidRDefault="00382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81F87" w14:textId="77777777" w:rsidR="00650122" w:rsidRDefault="00650122" w:rsidP="00DB1F66">
      <w:pPr>
        <w:spacing w:after="0" w:line="240" w:lineRule="auto"/>
      </w:pPr>
      <w:r>
        <w:separator/>
      </w:r>
    </w:p>
  </w:footnote>
  <w:footnote w:type="continuationSeparator" w:id="0">
    <w:p w14:paraId="5262967A" w14:textId="77777777" w:rsidR="00650122" w:rsidRDefault="00650122" w:rsidP="00DB1F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1458B" w14:textId="23C94F3C" w:rsidR="00DB1F66" w:rsidRDefault="00DB1F66">
    <w:pPr>
      <w:pStyle w:val="Header"/>
    </w:pPr>
    <w:r>
      <w:rPr>
        <w:noProof/>
      </w:rPr>
      <w:drawing>
        <wp:inline distT="0" distB="0" distL="0" distR="0" wp14:anchorId="12ECF47D" wp14:editId="7EB6A78F">
          <wp:extent cx="1265530" cy="591263"/>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 Tiger 19.PNG"/>
                  <pic:cNvPicPr/>
                </pic:nvPicPr>
                <pic:blipFill>
                  <a:blip r:embed="rId1">
                    <a:extLst>
                      <a:ext uri="{28A0092B-C50C-407E-A947-70E740481C1C}">
                        <a14:useLocalDpi xmlns:a14="http://schemas.microsoft.com/office/drawing/2010/main" val="0"/>
                      </a:ext>
                    </a:extLst>
                  </a:blip>
                  <a:stretch>
                    <a:fillRect/>
                  </a:stretch>
                </pic:blipFill>
                <pic:spPr>
                  <a:xfrm>
                    <a:off x="0" y="0"/>
                    <a:ext cx="1483265" cy="692990"/>
                  </a:xfrm>
                  <a:prstGeom prst="rect">
                    <a:avLst/>
                  </a:prstGeom>
                </pic:spPr>
              </pic:pic>
            </a:graphicData>
          </a:graphic>
        </wp:inline>
      </w:drawing>
    </w:r>
  </w:p>
  <w:p w14:paraId="7CF17EF2" w14:textId="579FF50F" w:rsidR="00382778" w:rsidRDefault="00382778">
    <w:pPr>
      <w:pStyle w:val="Header"/>
    </w:pPr>
  </w:p>
  <w:p w14:paraId="2E893710" w14:textId="611228E4" w:rsidR="00382778" w:rsidRDefault="00382778">
    <w:pPr>
      <w:pStyle w:val="Header"/>
    </w:pPr>
  </w:p>
  <w:p w14:paraId="10B7A8FE" w14:textId="77777777" w:rsidR="00382778" w:rsidRDefault="003827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D37F8"/>
    <w:multiLevelType w:val="hybridMultilevel"/>
    <w:tmpl w:val="EE1413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49955FE"/>
    <w:multiLevelType w:val="hybridMultilevel"/>
    <w:tmpl w:val="4E464C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6EF4517B"/>
    <w:multiLevelType w:val="hybridMultilevel"/>
    <w:tmpl w:val="326251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erry  Tolbert">
    <w15:presenceInfo w15:providerId="AD" w15:userId="S::Terryt@enacomau.onmicrosoft.com::f0b83d19-341f-45d0-9ac9-ea432775bf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70"/>
    <w:rsid w:val="00135A6E"/>
    <w:rsid w:val="00234437"/>
    <w:rsid w:val="002C40F4"/>
    <w:rsid w:val="002C723C"/>
    <w:rsid w:val="00302C23"/>
    <w:rsid w:val="00326DCE"/>
    <w:rsid w:val="00382778"/>
    <w:rsid w:val="003B0464"/>
    <w:rsid w:val="004B4EF3"/>
    <w:rsid w:val="004E388B"/>
    <w:rsid w:val="00500A0C"/>
    <w:rsid w:val="00504B4B"/>
    <w:rsid w:val="00570489"/>
    <w:rsid w:val="00581E59"/>
    <w:rsid w:val="005A63B1"/>
    <w:rsid w:val="00650122"/>
    <w:rsid w:val="00694089"/>
    <w:rsid w:val="006D7063"/>
    <w:rsid w:val="007C3DB9"/>
    <w:rsid w:val="007D1797"/>
    <w:rsid w:val="008F7973"/>
    <w:rsid w:val="0091230B"/>
    <w:rsid w:val="00992811"/>
    <w:rsid w:val="00994EDA"/>
    <w:rsid w:val="009B3D70"/>
    <w:rsid w:val="00A959AF"/>
    <w:rsid w:val="00AB106D"/>
    <w:rsid w:val="00AB64B1"/>
    <w:rsid w:val="00AD465B"/>
    <w:rsid w:val="00B64053"/>
    <w:rsid w:val="00BE3A27"/>
    <w:rsid w:val="00BF28DA"/>
    <w:rsid w:val="00C36F58"/>
    <w:rsid w:val="00CF6F2B"/>
    <w:rsid w:val="00D9098E"/>
    <w:rsid w:val="00DA0B4B"/>
    <w:rsid w:val="00DB1F66"/>
    <w:rsid w:val="00E13093"/>
    <w:rsid w:val="00E63A70"/>
    <w:rsid w:val="00E84CC6"/>
    <w:rsid w:val="00E9174C"/>
    <w:rsid w:val="00F64D3C"/>
    <w:rsid w:val="00FE77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6DC265"/>
  <w15:chartTrackingRefBased/>
  <w15:docId w15:val="{6FE3C2CF-78A8-4A66-9368-752EAAB3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66"/>
    <w:pPr>
      <w:keepNext/>
      <w:keepLines/>
      <w:spacing w:before="240" w:after="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uiPriority w:val="9"/>
    <w:unhideWhenUsed/>
    <w:qFormat/>
    <w:rsid w:val="00DB1F66"/>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E84CC6"/>
    <w:pPr>
      <w:keepNext/>
      <w:keepLines/>
      <w:spacing w:before="40" w:after="40"/>
      <w:outlineLvl w:val="2"/>
    </w:pPr>
    <w:rPr>
      <w:rFonts w:asciiTheme="majorHAnsi" w:eastAsiaTheme="majorEastAsia" w:hAnsiTheme="majorHAnsi" w:cstheme="majorBidi"/>
      <w:b/>
      <w:color w:val="BF8F00" w:themeColor="accent4"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66"/>
    <w:rPr>
      <w:rFonts w:asciiTheme="majorHAnsi" w:eastAsiaTheme="majorEastAsia" w:hAnsiTheme="majorHAnsi" w:cstheme="majorBidi"/>
      <w:b/>
      <w:sz w:val="40"/>
      <w:szCs w:val="32"/>
    </w:rPr>
  </w:style>
  <w:style w:type="paragraph" w:styleId="Title">
    <w:name w:val="Title"/>
    <w:basedOn w:val="Normal"/>
    <w:next w:val="Normal"/>
    <w:link w:val="TitleChar"/>
    <w:uiPriority w:val="10"/>
    <w:qFormat/>
    <w:rsid w:val="00DA0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B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B4B"/>
    <w:rPr>
      <w:rFonts w:eastAsiaTheme="minorEastAsia"/>
      <w:color w:val="5A5A5A" w:themeColor="text1" w:themeTint="A5"/>
      <w:spacing w:val="15"/>
    </w:rPr>
  </w:style>
  <w:style w:type="paragraph" w:styleId="NoSpacing">
    <w:name w:val="No Spacing"/>
    <w:uiPriority w:val="1"/>
    <w:qFormat/>
    <w:rsid w:val="00DA0B4B"/>
    <w:pPr>
      <w:spacing w:after="0" w:line="240" w:lineRule="auto"/>
    </w:pPr>
  </w:style>
  <w:style w:type="character" w:customStyle="1" w:styleId="Heading2Char">
    <w:name w:val="Heading 2 Char"/>
    <w:basedOn w:val="DefaultParagraphFont"/>
    <w:link w:val="Heading2"/>
    <w:uiPriority w:val="9"/>
    <w:rsid w:val="00DB1F66"/>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E84CC6"/>
    <w:rPr>
      <w:rFonts w:asciiTheme="majorHAnsi" w:eastAsiaTheme="majorEastAsia" w:hAnsiTheme="majorHAnsi" w:cstheme="majorBidi"/>
      <w:b/>
      <w:color w:val="BF8F00" w:themeColor="accent4" w:themeShade="BF"/>
      <w:sz w:val="24"/>
      <w:szCs w:val="24"/>
    </w:rPr>
  </w:style>
  <w:style w:type="paragraph" w:styleId="Header">
    <w:name w:val="header"/>
    <w:basedOn w:val="Normal"/>
    <w:link w:val="HeaderChar"/>
    <w:uiPriority w:val="99"/>
    <w:unhideWhenUsed/>
    <w:rsid w:val="00DB1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F66"/>
  </w:style>
  <w:style w:type="paragraph" w:styleId="Footer">
    <w:name w:val="footer"/>
    <w:basedOn w:val="Normal"/>
    <w:link w:val="FooterChar"/>
    <w:uiPriority w:val="99"/>
    <w:unhideWhenUsed/>
    <w:rsid w:val="00DB1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F66"/>
  </w:style>
  <w:style w:type="paragraph" w:styleId="ListParagraph">
    <w:name w:val="List Paragraph"/>
    <w:basedOn w:val="Normal"/>
    <w:uiPriority w:val="34"/>
    <w:qFormat/>
    <w:rsid w:val="0091230B"/>
    <w:pPr>
      <w:ind w:left="720"/>
      <w:contextualSpacing/>
    </w:pPr>
  </w:style>
  <w:style w:type="table" w:styleId="TableGrid">
    <w:name w:val="Table Grid"/>
    <w:basedOn w:val="TableNormal"/>
    <w:uiPriority w:val="39"/>
    <w:rsid w:val="00382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2778"/>
    <w:rPr>
      <w:color w:val="0563C1" w:themeColor="hyperlink"/>
      <w:u w:val="single"/>
    </w:rPr>
  </w:style>
  <w:style w:type="character" w:styleId="UnresolvedMention">
    <w:name w:val="Unresolved Mention"/>
    <w:basedOn w:val="DefaultParagraphFont"/>
    <w:uiPriority w:val="99"/>
    <w:semiHidden/>
    <w:unhideWhenUsed/>
    <w:rsid w:val="00382778"/>
    <w:rPr>
      <w:color w:val="605E5C"/>
      <w:shd w:val="clear" w:color="auto" w:fill="E1DFDD"/>
    </w:rPr>
  </w:style>
  <w:style w:type="paragraph" w:styleId="BalloonText">
    <w:name w:val="Balloon Text"/>
    <w:basedOn w:val="Normal"/>
    <w:link w:val="BalloonTextChar"/>
    <w:uiPriority w:val="99"/>
    <w:semiHidden/>
    <w:unhideWhenUsed/>
    <w:rsid w:val="00326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6DC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enquiries@gtls.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Ruzek</dc:creator>
  <cp:keywords/>
  <dc:description/>
  <cp:lastModifiedBy>Terry  Tolbert</cp:lastModifiedBy>
  <cp:revision>3</cp:revision>
  <dcterms:created xsi:type="dcterms:W3CDTF">2020-12-23T23:01:00Z</dcterms:created>
  <dcterms:modified xsi:type="dcterms:W3CDTF">2020-12-23T23:03:00Z</dcterms:modified>
</cp:coreProperties>
</file>